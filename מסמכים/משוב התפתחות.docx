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D89D5" w14:textId="77777777" w:rsidR="003D696C" w:rsidRPr="00EA1D07" w:rsidRDefault="003D696C" w:rsidP="003D696C">
      <w:pPr>
        <w:jc w:val="center"/>
        <w:rPr>
          <w:rFonts w:cs="Arial"/>
          <w:b/>
          <w:bCs/>
          <w:sz w:val="36"/>
          <w:szCs w:val="36"/>
          <w:u w:val="single"/>
          <w:rtl/>
        </w:rPr>
      </w:pPr>
      <w:r w:rsidRPr="00EA1D07">
        <w:rPr>
          <w:rFonts w:cs="Arial" w:hint="cs"/>
          <w:b/>
          <w:bCs/>
          <w:sz w:val="36"/>
          <w:szCs w:val="36"/>
          <w:u w:val="single"/>
          <w:rtl/>
        </w:rPr>
        <w:t>ניתוח התפתחות אישית</w:t>
      </w:r>
    </w:p>
    <w:p w14:paraId="6FCD9EF8" w14:textId="1F539F59" w:rsidR="003D696C" w:rsidRDefault="003D696C" w:rsidP="003D696C">
      <w:pPr>
        <w:jc w:val="center"/>
        <w:rPr>
          <w:rFonts w:cs="Arial"/>
          <w:sz w:val="28"/>
          <w:szCs w:val="28"/>
          <w:rtl/>
        </w:rPr>
      </w:pPr>
      <w:r w:rsidRPr="00EA1D07">
        <w:rPr>
          <w:rFonts w:cs="Arial" w:hint="cs"/>
          <w:sz w:val="28"/>
          <w:szCs w:val="28"/>
          <w:rtl/>
        </w:rPr>
        <w:t>אתה בכיוון הנכון</w:t>
      </w:r>
      <w:r w:rsidR="00223CF0">
        <w:rPr>
          <w:rFonts w:cs="Arial" w:hint="cs"/>
          <w:sz w:val="28"/>
          <w:szCs w:val="28"/>
          <w:rtl/>
        </w:rPr>
        <w:t>,</w:t>
      </w:r>
      <w:r w:rsidRPr="00EA1D07">
        <w:rPr>
          <w:rFonts w:cs="Arial" w:hint="cs"/>
          <w:sz w:val="28"/>
          <w:szCs w:val="28"/>
          <w:rtl/>
        </w:rPr>
        <w:t xml:space="preserve"> איש יקר!</w:t>
      </w:r>
    </w:p>
    <w:p w14:paraId="3E589431" w14:textId="62564140" w:rsidR="003D696C" w:rsidRDefault="003D696C" w:rsidP="003D696C">
      <w:pPr>
        <w:jc w:val="center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מזכירים לך שתוכל להמשיך לבצע את משימות הסטורי</w:t>
      </w:r>
    </w:p>
    <w:p w14:paraId="6739FEA1" w14:textId="3D162030" w:rsidR="003D696C" w:rsidRDefault="003D696C" w:rsidP="003D696C">
      <w:pPr>
        <w:jc w:val="center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האהובות עליך </w:t>
      </w:r>
      <w:r w:rsidR="00223CF0">
        <w:rPr>
          <w:rFonts w:cs="Arial" w:hint="cs"/>
          <w:sz w:val="28"/>
          <w:szCs w:val="28"/>
          <w:rtl/>
        </w:rPr>
        <w:t>בעזרת</w:t>
      </w:r>
      <w:r>
        <w:rPr>
          <w:rFonts w:cs="Arial" w:hint="cs"/>
          <w:sz w:val="28"/>
          <w:szCs w:val="28"/>
          <w:rtl/>
        </w:rPr>
        <w:t xml:space="preserve"> דפי מעקב להדפסה ביתית</w:t>
      </w:r>
      <w:r w:rsidR="00223CF0">
        <w:rPr>
          <w:rFonts w:cs="Arial" w:hint="cs"/>
          <w:sz w:val="28"/>
          <w:szCs w:val="28"/>
          <w:rtl/>
        </w:rPr>
        <w:t>.</w:t>
      </w:r>
      <w:r>
        <w:rPr>
          <w:rFonts w:cs="Arial" w:hint="cs"/>
          <w:sz w:val="28"/>
          <w:szCs w:val="28"/>
          <w:rtl/>
        </w:rPr>
        <w:t xml:space="preserve"> </w:t>
      </w:r>
      <w:r w:rsidR="00C96C4B">
        <w:rPr>
          <w:rFonts w:cs="Arial"/>
          <w:sz w:val="28"/>
          <w:szCs w:val="28"/>
          <w:rtl/>
        </w:rPr>
        <w:br/>
      </w:r>
      <w:r w:rsidRPr="00A90E8E">
        <w:rPr>
          <w:rFonts w:cs="Arial" w:hint="eastAsia"/>
          <w:sz w:val="28"/>
          <w:szCs w:val="28"/>
          <w:highlight w:val="yellow"/>
          <w:u w:val="single"/>
          <w:rtl/>
        </w:rPr>
        <w:t>לחץ</w:t>
      </w:r>
      <w:r w:rsidRPr="00A90E8E">
        <w:rPr>
          <w:rFonts w:cs="Arial"/>
          <w:sz w:val="28"/>
          <w:szCs w:val="28"/>
          <w:highlight w:val="yellow"/>
          <w:u w:val="single"/>
          <w:rtl/>
        </w:rPr>
        <w:t xml:space="preserve"> </w:t>
      </w:r>
      <w:r w:rsidRPr="00A90E8E">
        <w:rPr>
          <w:rFonts w:cs="Arial" w:hint="eastAsia"/>
          <w:sz w:val="28"/>
          <w:szCs w:val="28"/>
          <w:highlight w:val="yellow"/>
          <w:u w:val="single"/>
          <w:rtl/>
        </w:rPr>
        <w:t>כאן</w:t>
      </w:r>
      <w:r w:rsidRPr="00A90E8E">
        <w:rPr>
          <w:rFonts w:cs="Arial"/>
          <w:sz w:val="28"/>
          <w:szCs w:val="28"/>
          <w:highlight w:val="yellow"/>
          <w:rtl/>
        </w:rPr>
        <w:t>.</w:t>
      </w:r>
    </w:p>
    <w:p w14:paraId="41450335" w14:textId="77777777" w:rsidR="00836697" w:rsidRPr="00EA1D07" w:rsidRDefault="00836697" w:rsidP="003D696C">
      <w:pPr>
        <w:jc w:val="center"/>
        <w:rPr>
          <w:rFonts w:cs="Arial"/>
          <w:sz w:val="28"/>
          <w:szCs w:val="28"/>
          <w:rtl/>
        </w:rPr>
      </w:pPr>
    </w:p>
    <w:p w14:paraId="36EA56BB" w14:textId="77777777" w:rsidR="003D696C" w:rsidRPr="00EA1D07" w:rsidRDefault="003D696C" w:rsidP="003D696C">
      <w:pPr>
        <w:jc w:val="center"/>
        <w:rPr>
          <w:rFonts w:cs="Arial"/>
          <w:sz w:val="28"/>
          <w:szCs w:val="28"/>
          <w:rtl/>
        </w:rPr>
      </w:pPr>
      <w:r w:rsidRPr="00EA1D07">
        <w:rPr>
          <w:rFonts w:cs="Arial" w:hint="cs"/>
          <w:sz w:val="28"/>
          <w:szCs w:val="28"/>
          <w:rtl/>
        </w:rPr>
        <w:t>כדי להמשיך לחוות הצלחה, שמחה וסיפוק</w:t>
      </w:r>
    </w:p>
    <w:p w14:paraId="570E2185" w14:textId="77777777" w:rsidR="003D696C" w:rsidRPr="00EA1D07" w:rsidRDefault="003D696C" w:rsidP="003D696C">
      <w:pPr>
        <w:jc w:val="center"/>
        <w:rPr>
          <w:rFonts w:cs="Arial"/>
          <w:sz w:val="28"/>
          <w:szCs w:val="28"/>
          <w:rtl/>
        </w:rPr>
      </w:pPr>
      <w:r w:rsidRPr="00EA1D07">
        <w:rPr>
          <w:rFonts w:cs="Arial" w:hint="cs"/>
          <w:sz w:val="28"/>
          <w:szCs w:val="28"/>
          <w:rtl/>
        </w:rPr>
        <w:t>חשוב שתמשיך לשפר את היכולות שלך.</w:t>
      </w:r>
    </w:p>
    <w:p w14:paraId="5428C022" w14:textId="77777777" w:rsidR="003D696C" w:rsidRPr="00EA1D07" w:rsidRDefault="003D696C" w:rsidP="003D696C">
      <w:pPr>
        <w:jc w:val="center"/>
        <w:rPr>
          <w:rFonts w:cs="Arial"/>
          <w:sz w:val="28"/>
          <w:szCs w:val="28"/>
          <w:rtl/>
        </w:rPr>
      </w:pPr>
      <w:r w:rsidRPr="00EA1D07">
        <w:rPr>
          <w:rFonts w:cs="Arial" w:hint="cs"/>
          <w:sz w:val="28"/>
          <w:szCs w:val="28"/>
          <w:rtl/>
        </w:rPr>
        <w:t>הדרך הטובה ביותר היא להכיר את החוזקות שלך</w:t>
      </w:r>
    </w:p>
    <w:p w14:paraId="3A5FC9DE" w14:textId="14DDB000" w:rsidR="003D696C" w:rsidRPr="00EA1D07" w:rsidRDefault="003D696C" w:rsidP="003D696C">
      <w:pPr>
        <w:jc w:val="center"/>
        <w:rPr>
          <w:rFonts w:cs="Arial"/>
          <w:sz w:val="28"/>
          <w:szCs w:val="28"/>
          <w:rtl/>
        </w:rPr>
      </w:pPr>
      <w:r w:rsidRPr="00EA1D07">
        <w:rPr>
          <w:rFonts w:cs="Arial" w:hint="cs"/>
          <w:sz w:val="28"/>
          <w:szCs w:val="28"/>
          <w:rtl/>
        </w:rPr>
        <w:t>ולדעת באילו אפיקים כדאי להשתפר</w:t>
      </w:r>
      <w:r w:rsidR="001679C5">
        <w:rPr>
          <w:rFonts w:cs="Arial" w:hint="cs"/>
          <w:sz w:val="28"/>
          <w:szCs w:val="28"/>
          <w:rtl/>
        </w:rPr>
        <w:t>.</w:t>
      </w:r>
    </w:p>
    <w:p w14:paraId="07D02A9C" w14:textId="77777777" w:rsidR="003D696C" w:rsidRPr="00EA1D07" w:rsidRDefault="003D696C" w:rsidP="003D696C">
      <w:pPr>
        <w:jc w:val="center"/>
        <w:rPr>
          <w:rFonts w:cs="Arial"/>
          <w:sz w:val="28"/>
          <w:szCs w:val="28"/>
          <w:rtl/>
        </w:rPr>
      </w:pPr>
      <w:r w:rsidRPr="00EA1D07">
        <w:rPr>
          <w:rFonts w:cs="Arial" w:hint="cs"/>
          <w:sz w:val="28"/>
          <w:szCs w:val="28"/>
          <w:rtl/>
        </w:rPr>
        <w:t>בהצלחה!</w:t>
      </w:r>
    </w:p>
    <w:p w14:paraId="57FF57CB" w14:textId="77777777" w:rsidR="003D696C" w:rsidRPr="00EA1D07" w:rsidRDefault="003D696C" w:rsidP="003D696C">
      <w:pPr>
        <w:jc w:val="center"/>
        <w:rPr>
          <w:rFonts w:cs="Arial"/>
          <w:sz w:val="28"/>
          <w:szCs w:val="28"/>
          <w:rtl/>
        </w:rPr>
      </w:pPr>
    </w:p>
    <w:p w14:paraId="79D7FEA1" w14:textId="77777777" w:rsidR="003D696C" w:rsidRPr="00EA1D07" w:rsidRDefault="003D696C" w:rsidP="003D696C">
      <w:pPr>
        <w:jc w:val="center"/>
        <w:rPr>
          <w:rFonts w:cs="Arial"/>
          <w:sz w:val="28"/>
          <w:szCs w:val="28"/>
          <w:rtl/>
        </w:rPr>
      </w:pPr>
    </w:p>
    <w:p w14:paraId="6E50584D" w14:textId="77777777" w:rsidR="003D696C" w:rsidRPr="00EA1D07" w:rsidRDefault="003D696C" w:rsidP="003D696C">
      <w:pPr>
        <w:jc w:val="center"/>
        <w:rPr>
          <w:b/>
          <w:bCs/>
          <w:sz w:val="36"/>
          <w:szCs w:val="36"/>
          <w:rtl/>
        </w:rPr>
      </w:pPr>
      <w:r w:rsidRPr="00EA1D07">
        <w:rPr>
          <w:rFonts w:cs="Arial" w:hint="cs"/>
          <w:b/>
          <w:bCs/>
          <w:sz w:val="36"/>
          <w:szCs w:val="36"/>
          <w:rtl/>
        </w:rPr>
        <w:t>שליטה עצמית</w:t>
      </w:r>
    </w:p>
    <w:p w14:paraId="1B587EE1" w14:textId="17B5AC52" w:rsidR="003D696C" w:rsidRPr="00EA1D07" w:rsidRDefault="003D696C" w:rsidP="003D696C">
      <w:pPr>
        <w:jc w:val="center"/>
        <w:rPr>
          <w:b/>
          <w:bCs/>
          <w:sz w:val="28"/>
          <w:szCs w:val="28"/>
          <w:rtl/>
        </w:rPr>
      </w:pPr>
      <w:r w:rsidRPr="00EA1D07">
        <w:rPr>
          <w:rFonts w:hint="cs"/>
          <w:b/>
          <w:bCs/>
          <w:sz w:val="28"/>
          <w:szCs w:val="28"/>
          <w:rtl/>
        </w:rPr>
        <w:t>היכולת שלך לנהל את חייך כרצונך בלי להיסחף אחר</w:t>
      </w:r>
      <w:r w:rsidR="001679C5">
        <w:rPr>
          <w:rFonts w:hint="cs"/>
          <w:b/>
          <w:bCs/>
          <w:sz w:val="28"/>
          <w:szCs w:val="28"/>
          <w:rtl/>
        </w:rPr>
        <w:t>י</w:t>
      </w:r>
      <w:r w:rsidRPr="00EA1D07">
        <w:rPr>
          <w:rFonts w:hint="cs"/>
          <w:b/>
          <w:bCs/>
          <w:sz w:val="28"/>
          <w:szCs w:val="28"/>
          <w:rtl/>
        </w:rPr>
        <w:t xml:space="preserve"> הסחות ומסכים</w:t>
      </w:r>
    </w:p>
    <w:p w14:paraId="2D084FC9" w14:textId="77777777" w:rsidR="003D696C" w:rsidRPr="00EA1D07" w:rsidRDefault="003D696C" w:rsidP="003D696C">
      <w:pPr>
        <w:jc w:val="center"/>
        <w:rPr>
          <w:rFonts w:cs="Arial"/>
          <w:sz w:val="28"/>
          <w:szCs w:val="28"/>
          <w:rtl/>
        </w:rPr>
      </w:pPr>
    </w:p>
    <w:p w14:paraId="32E9A7E3" w14:textId="1FDCC1E3" w:rsidR="003D696C" w:rsidRDefault="003D696C" w:rsidP="003D696C">
      <w:pPr>
        <w:jc w:val="center"/>
        <w:rPr>
          <w:rFonts w:cs="Arial"/>
          <w:sz w:val="28"/>
          <w:szCs w:val="28"/>
          <w:rtl/>
        </w:rPr>
      </w:pPr>
      <w:commentRangeStart w:id="0"/>
      <w:r w:rsidRPr="00EA1D07">
        <w:rPr>
          <w:rFonts w:cs="Arial"/>
          <w:sz w:val="28"/>
          <w:szCs w:val="28"/>
          <w:rtl/>
        </w:rPr>
        <w:t xml:space="preserve">כמו טייס קרב מיומן ומנוסה </w:t>
      </w:r>
      <w:r w:rsidR="001679C5">
        <w:rPr>
          <w:rFonts w:cs="Arial" w:hint="cs"/>
          <w:sz w:val="28"/>
          <w:szCs w:val="28"/>
          <w:rtl/>
        </w:rPr>
        <w:t>–</w:t>
      </w:r>
      <w:r w:rsidRPr="00EA1D07">
        <w:rPr>
          <w:rFonts w:cs="Arial"/>
          <w:sz w:val="28"/>
          <w:szCs w:val="28"/>
          <w:rtl/>
        </w:rPr>
        <w:t xml:space="preserve"> אתה בשליטה! </w:t>
      </w:r>
      <w:ins w:id="1" w:author="user" w:date="2020-12-09T03:46:00Z">
        <w:r w:rsidR="002A6D05">
          <w:rPr>
            <w:rFonts w:cs="Arial"/>
            <w:sz w:val="28"/>
            <w:szCs w:val="28"/>
          </w:rPr>
          <w:t>$</w:t>
        </w:r>
      </w:ins>
    </w:p>
    <w:p w14:paraId="48DA8F73" w14:textId="01748468" w:rsidR="003D696C" w:rsidRPr="00EA1D07" w:rsidRDefault="003D696C" w:rsidP="003D696C">
      <w:pPr>
        <w:jc w:val="center"/>
        <w:rPr>
          <w:rFonts w:cs="Arial"/>
          <w:sz w:val="28"/>
          <w:szCs w:val="28"/>
          <w:rtl/>
        </w:rPr>
      </w:pPr>
      <w:r w:rsidRPr="00EA1D07">
        <w:rPr>
          <w:rFonts w:cs="Arial"/>
          <w:sz w:val="28"/>
          <w:szCs w:val="28"/>
          <w:rtl/>
        </w:rPr>
        <w:t xml:space="preserve">יש לך יכולת לזהות דחפים חולפים </w:t>
      </w:r>
      <w:r w:rsidR="001679C5">
        <w:rPr>
          <w:rFonts w:cs="Arial" w:hint="cs"/>
          <w:sz w:val="28"/>
          <w:szCs w:val="28"/>
          <w:rtl/>
        </w:rPr>
        <w:t>ו</w:t>
      </w:r>
      <w:r w:rsidRPr="00EA1D07">
        <w:rPr>
          <w:rFonts w:cs="Arial"/>
          <w:sz w:val="28"/>
          <w:szCs w:val="28"/>
          <w:rtl/>
        </w:rPr>
        <w:t>רצונות עמוקים</w:t>
      </w:r>
      <w:r w:rsidR="00C96C4B" w:rsidRPr="00C96C4B">
        <w:rPr>
          <w:rFonts w:cs="Arial"/>
          <w:sz w:val="28"/>
          <w:szCs w:val="28"/>
          <w:rtl/>
        </w:rPr>
        <w:t xml:space="preserve"> </w:t>
      </w:r>
      <w:r w:rsidR="00C96C4B" w:rsidRPr="00EA1D07">
        <w:rPr>
          <w:rFonts w:cs="Arial"/>
          <w:sz w:val="28"/>
          <w:szCs w:val="28"/>
          <w:rtl/>
        </w:rPr>
        <w:t>ולהבדיל בי</w:t>
      </w:r>
      <w:r w:rsidR="00C96C4B">
        <w:rPr>
          <w:rFonts w:cs="Arial" w:hint="cs"/>
          <w:sz w:val="28"/>
          <w:szCs w:val="28"/>
          <w:rtl/>
        </w:rPr>
        <w:t>ניהם</w:t>
      </w:r>
      <w:r w:rsidRPr="00EA1D07">
        <w:rPr>
          <w:rFonts w:cs="Arial"/>
          <w:sz w:val="28"/>
          <w:szCs w:val="28"/>
          <w:rtl/>
        </w:rPr>
        <w:t xml:space="preserve">, </w:t>
      </w:r>
      <w:r w:rsidR="00C96C4B">
        <w:rPr>
          <w:rFonts w:cs="Arial" w:hint="cs"/>
          <w:sz w:val="28"/>
          <w:szCs w:val="28"/>
          <w:rtl/>
        </w:rPr>
        <w:t xml:space="preserve">כמו גם </w:t>
      </w:r>
      <w:r w:rsidR="001679C5">
        <w:rPr>
          <w:rFonts w:cs="Arial" w:hint="cs"/>
          <w:sz w:val="28"/>
          <w:szCs w:val="28"/>
          <w:rtl/>
        </w:rPr>
        <w:t>בין</w:t>
      </w:r>
      <w:r w:rsidRPr="00EA1D07">
        <w:rPr>
          <w:rFonts w:cs="Arial"/>
          <w:sz w:val="28"/>
          <w:szCs w:val="28"/>
          <w:rtl/>
        </w:rPr>
        <w:t xml:space="preserve"> עיקר ו</w:t>
      </w:r>
      <w:r w:rsidR="001679C5">
        <w:rPr>
          <w:rFonts w:cs="Arial" w:hint="cs"/>
          <w:sz w:val="28"/>
          <w:szCs w:val="28"/>
          <w:rtl/>
        </w:rPr>
        <w:t>בין</w:t>
      </w:r>
      <w:r w:rsidRPr="00EA1D07">
        <w:rPr>
          <w:rFonts w:cs="Arial"/>
          <w:sz w:val="28"/>
          <w:szCs w:val="28"/>
          <w:rtl/>
        </w:rPr>
        <w:t xml:space="preserve"> טפל. אתה לא נותן לחשקים הקטנים של 'בא לי' להשתלט עליך.</w:t>
      </w:r>
      <w:ins w:id="2" w:author="user" w:date="2020-12-09T03:34:00Z">
        <w:r w:rsidR="00FD681B">
          <w:rPr>
            <w:rFonts w:cs="Arial"/>
            <w:sz w:val="28"/>
            <w:szCs w:val="28"/>
          </w:rPr>
          <w:t>$</w:t>
        </w:r>
      </w:ins>
      <w:del w:id="3" w:author="user" w:date="2020-12-09T03:34:00Z">
        <w:r w:rsidRPr="00EA1D07" w:rsidDel="00FD681B">
          <w:rPr>
            <w:rFonts w:cs="Arial"/>
            <w:sz w:val="28"/>
            <w:szCs w:val="28"/>
            <w:rtl/>
          </w:rPr>
          <w:delText xml:space="preserve"> </w:delText>
        </w:r>
      </w:del>
    </w:p>
    <w:p w14:paraId="6A10122A" w14:textId="6E084AE4" w:rsidR="00C96C4B" w:rsidRDefault="00357E01" w:rsidP="00C8297B">
      <w:pPr>
        <w:jc w:val="center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א</w:t>
      </w:r>
      <w:r w:rsidR="003D696C" w:rsidRPr="00EA1D07">
        <w:rPr>
          <w:rFonts w:cs="Arial"/>
          <w:sz w:val="28"/>
          <w:szCs w:val="28"/>
          <w:rtl/>
        </w:rPr>
        <w:t>תה יותר ממוקד</w:t>
      </w:r>
      <w:r w:rsidR="001679C5">
        <w:rPr>
          <w:rFonts w:cs="Arial" w:hint="cs"/>
          <w:sz w:val="28"/>
          <w:szCs w:val="28"/>
          <w:rtl/>
        </w:rPr>
        <w:t>,</w:t>
      </w:r>
      <w:r w:rsidR="003D696C" w:rsidRPr="00EA1D07">
        <w:rPr>
          <w:rFonts w:cs="Arial"/>
          <w:sz w:val="28"/>
          <w:szCs w:val="28"/>
          <w:rtl/>
        </w:rPr>
        <w:t xml:space="preserve"> יותר חופשי. יכולת השליטה במחשבות, במשאבים ובזמן שלך </w:t>
      </w:r>
      <w:r w:rsidR="00C97B16">
        <w:rPr>
          <w:rFonts w:cs="Arial" w:hint="cs"/>
          <w:sz w:val="28"/>
          <w:szCs w:val="28"/>
          <w:rtl/>
        </w:rPr>
        <w:t>גדולה</w:t>
      </w:r>
      <w:r w:rsidR="003D696C" w:rsidRPr="00EA1D07">
        <w:rPr>
          <w:rFonts w:cs="Arial"/>
          <w:sz w:val="28"/>
          <w:szCs w:val="28"/>
          <w:rtl/>
        </w:rPr>
        <w:t xml:space="preserve">. אתה לא תלוי בגירויים חיצוניים. </w:t>
      </w:r>
      <w:r w:rsidR="001679C5">
        <w:rPr>
          <w:rFonts w:cs="Arial" w:hint="cs"/>
          <w:sz w:val="28"/>
          <w:szCs w:val="28"/>
          <w:rtl/>
        </w:rPr>
        <w:t>א</w:t>
      </w:r>
      <w:r w:rsidR="003D696C" w:rsidRPr="00EA1D07">
        <w:rPr>
          <w:rFonts w:cs="Arial"/>
          <w:sz w:val="28"/>
          <w:szCs w:val="28"/>
          <w:rtl/>
        </w:rPr>
        <w:t>ת</w:t>
      </w:r>
      <w:r w:rsidR="001679C5">
        <w:rPr>
          <w:rFonts w:cs="Arial" w:hint="cs"/>
          <w:sz w:val="28"/>
          <w:szCs w:val="28"/>
          <w:rtl/>
        </w:rPr>
        <w:t>ה</w:t>
      </w:r>
      <w:r w:rsidR="003D696C" w:rsidRPr="00EA1D07">
        <w:rPr>
          <w:rFonts w:cs="Arial"/>
          <w:sz w:val="28"/>
          <w:szCs w:val="28"/>
          <w:rtl/>
        </w:rPr>
        <w:t xml:space="preserve"> מסוגל להתנתק בשביל לפגוש את עצמך.</w:t>
      </w:r>
      <w:ins w:id="4" w:author="user" w:date="2020-12-09T03:34:00Z">
        <w:r w:rsidR="00FD681B">
          <w:rPr>
            <w:rFonts w:cs="Arial"/>
            <w:sz w:val="28"/>
            <w:szCs w:val="28"/>
          </w:rPr>
          <w:t>$</w:t>
        </w:r>
      </w:ins>
      <w:r w:rsidR="003D696C" w:rsidRPr="00EA1D07">
        <w:rPr>
          <w:rFonts w:cs="Arial"/>
          <w:sz w:val="28"/>
          <w:szCs w:val="28"/>
          <w:rtl/>
        </w:rPr>
        <w:t xml:space="preserve"> </w:t>
      </w:r>
    </w:p>
    <w:p w14:paraId="1F3D3ACB" w14:textId="4F2E071D" w:rsidR="00B63E1F" w:rsidRDefault="00B63E1F" w:rsidP="00C8297B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  <w:rtl/>
        </w:rPr>
        <w:t>אתה לא נותן להתראות שקופצות באינסטגרם ובווצאפ לסחרר אותך. אתה משתחרר יותר ויותר מהסחות דעת ומסוגל לעסוק בדברים שחשובים לך</w:t>
      </w:r>
      <w:r w:rsidR="00C96C4B">
        <w:rPr>
          <w:rFonts w:cs="Arial" w:hint="cs"/>
          <w:sz w:val="28"/>
          <w:szCs w:val="28"/>
          <w:rtl/>
        </w:rPr>
        <w:t xml:space="preserve"> באמת</w:t>
      </w:r>
      <w:r>
        <w:rPr>
          <w:rFonts w:cs="Arial"/>
          <w:sz w:val="28"/>
          <w:szCs w:val="28"/>
          <w:rtl/>
        </w:rPr>
        <w:t>.</w:t>
      </w:r>
      <w:ins w:id="5" w:author="user" w:date="2020-12-09T03:34:00Z">
        <w:r w:rsidR="00FD681B">
          <w:rPr>
            <w:rFonts w:cs="Arial"/>
            <w:sz w:val="28"/>
            <w:szCs w:val="28"/>
          </w:rPr>
          <w:t>$</w:t>
        </w:r>
      </w:ins>
      <w:r>
        <w:rPr>
          <w:rFonts w:cs="Arial"/>
          <w:sz w:val="28"/>
          <w:szCs w:val="28"/>
          <w:rtl/>
        </w:rPr>
        <w:t xml:space="preserve"> </w:t>
      </w:r>
    </w:p>
    <w:p w14:paraId="079CD74C" w14:textId="33D3B356" w:rsidR="00B63E1F" w:rsidRDefault="00B63E1F" w:rsidP="00B63E1F">
      <w:pPr>
        <w:jc w:val="center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למדת</w:t>
      </w:r>
      <w:r w:rsidR="003D696C" w:rsidRPr="00EA1D07">
        <w:rPr>
          <w:rFonts w:cs="Arial"/>
          <w:sz w:val="28"/>
          <w:szCs w:val="28"/>
          <w:rtl/>
        </w:rPr>
        <w:t xml:space="preserve"> להציב לעצמך גבולות כדי לבנות את המקום הפנימי שלך, אתה מפתח יכולת </w:t>
      </w:r>
      <w:r w:rsidR="001679C5">
        <w:rPr>
          <w:rFonts w:cs="Arial" w:hint="cs"/>
          <w:sz w:val="28"/>
          <w:szCs w:val="28"/>
          <w:rtl/>
        </w:rPr>
        <w:t xml:space="preserve">של </w:t>
      </w:r>
      <w:r w:rsidR="003D696C" w:rsidRPr="00EA1D07">
        <w:rPr>
          <w:rFonts w:cs="Arial"/>
          <w:sz w:val="28"/>
          <w:szCs w:val="28"/>
          <w:rtl/>
        </w:rPr>
        <w:t xml:space="preserve">דחיית סיפוקים </w:t>
      </w:r>
      <w:r w:rsidR="001679C5">
        <w:rPr>
          <w:rFonts w:cs="Arial" w:hint="cs"/>
          <w:sz w:val="28"/>
          <w:szCs w:val="28"/>
          <w:rtl/>
        </w:rPr>
        <w:t>ו</w:t>
      </w:r>
      <w:r w:rsidR="003D696C" w:rsidRPr="00EA1D07">
        <w:rPr>
          <w:rFonts w:cs="Arial"/>
          <w:sz w:val="28"/>
          <w:szCs w:val="28"/>
          <w:rtl/>
        </w:rPr>
        <w:t>איפוק.</w:t>
      </w:r>
      <w:ins w:id="6" w:author="user" w:date="2020-12-09T03:34:00Z">
        <w:r w:rsidR="00FD681B">
          <w:rPr>
            <w:rFonts w:cs="Arial"/>
            <w:sz w:val="28"/>
            <w:szCs w:val="28"/>
          </w:rPr>
          <w:t>$</w:t>
        </w:r>
      </w:ins>
      <w:r w:rsidR="003D696C" w:rsidRPr="00EA1D07">
        <w:rPr>
          <w:rFonts w:cs="Arial"/>
          <w:sz w:val="28"/>
          <w:szCs w:val="28"/>
          <w:rtl/>
        </w:rPr>
        <w:t xml:space="preserve"> </w:t>
      </w:r>
    </w:p>
    <w:p w14:paraId="0D745BAE" w14:textId="2170F34E" w:rsidR="00B63E1F" w:rsidRDefault="00B63E1F" w:rsidP="00B63E1F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  <w:rtl/>
        </w:rPr>
        <w:br/>
        <w:t>אתה בצמיחה! המדיה עבורך היא כלי להתקדמות ו</w:t>
      </w:r>
      <w:r w:rsidR="00084C3C">
        <w:rPr>
          <w:rFonts w:cs="Arial" w:hint="cs"/>
          <w:sz w:val="28"/>
          <w:szCs w:val="28"/>
          <w:rtl/>
        </w:rPr>
        <w:t>ל</w:t>
      </w:r>
      <w:r>
        <w:rPr>
          <w:rFonts w:cs="Arial"/>
          <w:sz w:val="28"/>
          <w:szCs w:val="28"/>
          <w:rtl/>
        </w:rPr>
        <w:t>התייעלות בחיים</w:t>
      </w:r>
      <w:r w:rsidR="00084C3C">
        <w:rPr>
          <w:rFonts w:cs="Arial" w:hint="cs"/>
          <w:sz w:val="28"/>
          <w:szCs w:val="28"/>
          <w:rtl/>
        </w:rPr>
        <w:t>,</w:t>
      </w:r>
      <w:r>
        <w:rPr>
          <w:rFonts w:cs="Arial"/>
          <w:sz w:val="28"/>
          <w:szCs w:val="28"/>
          <w:rtl/>
        </w:rPr>
        <w:t xml:space="preserve"> ולא גורם מרכזי לפיזור ו</w:t>
      </w:r>
      <w:r w:rsidR="00084C3C">
        <w:rPr>
          <w:rFonts w:cs="Arial" w:hint="cs"/>
          <w:sz w:val="28"/>
          <w:szCs w:val="28"/>
          <w:rtl/>
        </w:rPr>
        <w:t>ל</w:t>
      </w:r>
      <w:r>
        <w:rPr>
          <w:rFonts w:cs="Arial"/>
          <w:sz w:val="28"/>
          <w:szCs w:val="28"/>
          <w:rtl/>
        </w:rPr>
        <w:t>בזבוז של זמן יקר.</w:t>
      </w:r>
      <w:ins w:id="7" w:author="user" w:date="2020-12-09T03:34:00Z">
        <w:r w:rsidR="00FD681B">
          <w:rPr>
            <w:rFonts w:cs="Arial"/>
            <w:sz w:val="28"/>
            <w:szCs w:val="28"/>
          </w:rPr>
          <w:t>$</w:t>
        </w:r>
      </w:ins>
      <w:r>
        <w:rPr>
          <w:rFonts w:cs="Arial"/>
          <w:sz w:val="28"/>
          <w:szCs w:val="28"/>
          <w:rtl/>
        </w:rPr>
        <w:t xml:space="preserve"> </w:t>
      </w:r>
    </w:p>
    <w:p w14:paraId="50278B88" w14:textId="43EDCDD2" w:rsidR="003D696C" w:rsidRPr="0084667D" w:rsidRDefault="003D696C" w:rsidP="00B63E1F">
      <w:pPr>
        <w:jc w:val="center"/>
        <w:rPr>
          <w:rFonts w:cs="Arial"/>
          <w:sz w:val="28"/>
          <w:szCs w:val="28"/>
          <w:rtl/>
        </w:rPr>
      </w:pPr>
    </w:p>
    <w:p w14:paraId="63354694" w14:textId="7306E592" w:rsidR="00084C3C" w:rsidRDefault="003D696C" w:rsidP="00836697">
      <w:pPr>
        <w:jc w:val="center"/>
        <w:rPr>
          <w:rFonts w:cs="Arial"/>
          <w:sz w:val="28"/>
          <w:szCs w:val="28"/>
          <w:rtl/>
        </w:rPr>
      </w:pPr>
      <w:r w:rsidRPr="00EA1D07">
        <w:rPr>
          <w:rFonts w:cs="Arial"/>
          <w:sz w:val="28"/>
          <w:szCs w:val="28"/>
          <w:rtl/>
        </w:rPr>
        <w:t>אתה לא נותן לייאוש ל</w:t>
      </w:r>
      <w:r w:rsidR="00084C3C">
        <w:rPr>
          <w:rFonts w:cs="Arial" w:hint="cs"/>
          <w:sz w:val="28"/>
          <w:szCs w:val="28"/>
          <w:rtl/>
        </w:rPr>
        <w:t>מוטט</w:t>
      </w:r>
      <w:r w:rsidRPr="00EA1D07">
        <w:rPr>
          <w:rFonts w:cs="Arial"/>
          <w:sz w:val="28"/>
          <w:szCs w:val="28"/>
          <w:rtl/>
        </w:rPr>
        <w:t xml:space="preserve"> את העמידה שלך – אתה משתדל להתקדם תמיד. בחרת לא להיות ק</w:t>
      </w:r>
      <w:r w:rsidR="00084C3C">
        <w:rPr>
          <w:rFonts w:cs="Arial" w:hint="cs"/>
          <w:sz w:val="28"/>
          <w:szCs w:val="28"/>
          <w:rtl/>
        </w:rPr>
        <w:t>ו</w:t>
      </w:r>
      <w:r w:rsidRPr="00EA1D07">
        <w:rPr>
          <w:rFonts w:cs="Arial"/>
          <w:sz w:val="28"/>
          <w:szCs w:val="28"/>
          <w:rtl/>
        </w:rPr>
        <w:t xml:space="preserve">רבן לנסיבות </w:t>
      </w:r>
      <w:r w:rsidR="00C97B16">
        <w:rPr>
          <w:rFonts w:cs="Arial" w:hint="cs"/>
          <w:sz w:val="28"/>
          <w:szCs w:val="28"/>
          <w:rtl/>
        </w:rPr>
        <w:t>החיים</w:t>
      </w:r>
      <w:r w:rsidR="00084C3C">
        <w:rPr>
          <w:rFonts w:cs="Arial" w:hint="cs"/>
          <w:sz w:val="28"/>
          <w:szCs w:val="28"/>
          <w:rtl/>
        </w:rPr>
        <w:t>.</w:t>
      </w:r>
      <w:ins w:id="8" w:author="user" w:date="2020-12-09T03:46:00Z">
        <w:r w:rsidR="002A6D05">
          <w:rPr>
            <w:rFonts w:cs="Arial"/>
            <w:sz w:val="28"/>
            <w:szCs w:val="28"/>
          </w:rPr>
          <w:t>$</w:t>
        </w:r>
      </w:ins>
    </w:p>
    <w:p w14:paraId="39E67C73" w14:textId="6AA21683" w:rsidR="003D696C" w:rsidRDefault="003D696C" w:rsidP="00A90E8E">
      <w:pPr>
        <w:jc w:val="center"/>
        <w:rPr>
          <w:rFonts w:cs="Arial"/>
          <w:sz w:val="28"/>
          <w:szCs w:val="28"/>
          <w:rtl/>
        </w:rPr>
      </w:pPr>
      <w:r w:rsidRPr="00EA1D07">
        <w:rPr>
          <w:rFonts w:cs="Arial"/>
          <w:sz w:val="28"/>
          <w:szCs w:val="28"/>
          <w:rtl/>
        </w:rPr>
        <w:t xml:space="preserve">אתה </w:t>
      </w:r>
      <w:r w:rsidR="00836697">
        <w:rPr>
          <w:rFonts w:cs="Arial" w:hint="cs"/>
          <w:sz w:val="28"/>
          <w:szCs w:val="28"/>
          <w:rtl/>
        </w:rPr>
        <w:t>מנהיג שינוי מבורך בחייך!</w:t>
      </w:r>
      <w:commentRangeEnd w:id="0"/>
      <w:r w:rsidR="00655EA8">
        <w:rPr>
          <w:rStyle w:val="CommentReference"/>
          <w:rtl/>
        </w:rPr>
        <w:commentReference w:id="0"/>
      </w:r>
      <w:ins w:id="9" w:author="user" w:date="2020-12-09T03:46:00Z">
        <w:r w:rsidR="002A6D05">
          <w:rPr>
            <w:rFonts w:cs="Arial"/>
            <w:sz w:val="28"/>
            <w:szCs w:val="28"/>
          </w:rPr>
          <w:t>$</w:t>
        </w:r>
      </w:ins>
    </w:p>
    <w:p w14:paraId="030846D2" w14:textId="77777777" w:rsidR="00357E01" w:rsidRPr="00EA1D07" w:rsidRDefault="00357E01" w:rsidP="003D696C">
      <w:pPr>
        <w:jc w:val="center"/>
        <w:rPr>
          <w:rFonts w:cs="Arial"/>
          <w:sz w:val="28"/>
          <w:szCs w:val="28"/>
          <w:rtl/>
        </w:rPr>
      </w:pPr>
    </w:p>
    <w:p w14:paraId="5A411002" w14:textId="77777777" w:rsidR="003D696C" w:rsidRPr="00EA1D07" w:rsidRDefault="003D696C" w:rsidP="003D696C">
      <w:pPr>
        <w:jc w:val="center"/>
        <w:rPr>
          <w:rFonts w:cs="Arial"/>
          <w:sz w:val="28"/>
          <w:szCs w:val="28"/>
          <w:rtl/>
        </w:rPr>
      </w:pPr>
    </w:p>
    <w:p w14:paraId="390863A0" w14:textId="665D821B" w:rsidR="003D696C" w:rsidRPr="00EA1D07" w:rsidRDefault="003D696C" w:rsidP="00357E01">
      <w:pPr>
        <w:jc w:val="center"/>
        <w:rPr>
          <w:rFonts w:cs="Arial"/>
          <w:sz w:val="28"/>
          <w:szCs w:val="28"/>
          <w:rtl/>
        </w:rPr>
      </w:pPr>
      <w:commentRangeStart w:id="10"/>
      <w:r w:rsidRPr="00EA1D07">
        <w:rPr>
          <w:rFonts w:cs="Arial"/>
          <w:sz w:val="28"/>
          <w:szCs w:val="28"/>
          <w:rtl/>
        </w:rPr>
        <w:t>אתה משתדל לתת לרצונות האמיתיים שלך להוביל ו</w:t>
      </w:r>
      <w:r w:rsidR="00084C3C">
        <w:rPr>
          <w:rFonts w:cs="Arial" w:hint="cs"/>
          <w:sz w:val="28"/>
          <w:szCs w:val="28"/>
          <w:rtl/>
        </w:rPr>
        <w:t xml:space="preserve">אתה </w:t>
      </w:r>
      <w:r w:rsidRPr="00EA1D07">
        <w:rPr>
          <w:rFonts w:cs="Arial"/>
          <w:sz w:val="28"/>
          <w:szCs w:val="28"/>
          <w:rtl/>
        </w:rPr>
        <w:t xml:space="preserve">לא </w:t>
      </w:r>
      <w:r w:rsidR="00084C3C">
        <w:rPr>
          <w:rFonts w:cs="Arial" w:hint="cs"/>
          <w:sz w:val="28"/>
          <w:szCs w:val="28"/>
          <w:rtl/>
        </w:rPr>
        <w:t>נ</w:t>
      </w:r>
      <w:r w:rsidRPr="00EA1D07">
        <w:rPr>
          <w:rFonts w:cs="Arial"/>
          <w:sz w:val="28"/>
          <w:szCs w:val="28"/>
          <w:rtl/>
        </w:rPr>
        <w:t xml:space="preserve">סחף אחרי ה'בא לי'. אתה לומד להשתחרר מהסחות דעת ולהשתמש נכון יותר במשאבי הזמן והיכולת שלך. </w:t>
      </w:r>
      <w:ins w:id="11" w:author="user" w:date="2020-12-09T03:53:00Z">
        <w:r w:rsidR="002A6D05">
          <w:rPr>
            <w:rFonts w:cs="Arial"/>
            <w:sz w:val="28"/>
            <w:szCs w:val="28"/>
          </w:rPr>
          <w:t>$</w:t>
        </w:r>
      </w:ins>
      <w:r w:rsidRPr="00EA1D07">
        <w:rPr>
          <w:rFonts w:cs="Arial"/>
          <w:sz w:val="28"/>
          <w:szCs w:val="28"/>
          <w:rtl/>
        </w:rPr>
        <w:t xml:space="preserve"> </w:t>
      </w:r>
    </w:p>
    <w:p w14:paraId="6EE4EE6D" w14:textId="2C554437" w:rsidR="00836697" w:rsidRDefault="00836697" w:rsidP="00836697">
      <w:pPr>
        <w:jc w:val="center"/>
        <w:rPr>
          <w:rFonts w:cs="Arial"/>
          <w:sz w:val="28"/>
          <w:szCs w:val="28"/>
          <w:rtl/>
        </w:rPr>
      </w:pPr>
      <w:r>
        <w:rPr>
          <w:rFonts w:cs="Arial"/>
          <w:sz w:val="28"/>
          <w:szCs w:val="28"/>
          <w:rtl/>
        </w:rPr>
        <w:t>נסה להימנע מפיזור ו</w:t>
      </w:r>
      <w:r w:rsidR="00084C3C">
        <w:rPr>
          <w:rFonts w:cs="Arial" w:hint="cs"/>
          <w:sz w:val="28"/>
          <w:szCs w:val="28"/>
          <w:rtl/>
        </w:rPr>
        <w:t>מ</w:t>
      </w:r>
      <w:r>
        <w:rPr>
          <w:rFonts w:cs="Arial"/>
          <w:sz w:val="28"/>
          <w:szCs w:val="28"/>
          <w:rtl/>
        </w:rPr>
        <w:t>זמינות סלולרית גבוהה. נסה להיות נוכח יותר כאן ועכשיו. מה הדברים שבאמת נכונים לך כרגע?</w:t>
      </w:r>
      <w:ins w:id="12" w:author="user" w:date="2020-12-09T03:53:00Z">
        <w:r w:rsidR="002A6D05">
          <w:rPr>
            <w:rFonts w:cs="Arial"/>
            <w:sz w:val="28"/>
            <w:szCs w:val="28"/>
          </w:rPr>
          <w:t>$</w:t>
        </w:r>
      </w:ins>
      <w:r>
        <w:rPr>
          <w:rFonts w:cs="Arial"/>
          <w:sz w:val="28"/>
          <w:szCs w:val="28"/>
          <w:rtl/>
        </w:rPr>
        <w:t xml:space="preserve">  </w:t>
      </w:r>
    </w:p>
    <w:p w14:paraId="2A91E0BF" w14:textId="5E26B5DD" w:rsidR="00CC6D1D" w:rsidRDefault="00CC6D1D" w:rsidP="00836697">
      <w:pPr>
        <w:jc w:val="center"/>
        <w:rPr>
          <w:rFonts w:cs="Arial"/>
          <w:sz w:val="28"/>
          <w:szCs w:val="28"/>
        </w:rPr>
      </w:pPr>
      <w:r w:rsidRPr="00EA1D07">
        <w:rPr>
          <w:rFonts w:cs="Arial"/>
          <w:sz w:val="28"/>
          <w:szCs w:val="28"/>
          <w:rtl/>
        </w:rPr>
        <w:t>אתה בצמיחה! המדיה היא כלי להתקדמות ו</w:t>
      </w:r>
      <w:r w:rsidR="00084C3C">
        <w:rPr>
          <w:rFonts w:cs="Arial" w:hint="cs"/>
          <w:sz w:val="28"/>
          <w:szCs w:val="28"/>
          <w:rtl/>
        </w:rPr>
        <w:t>ל</w:t>
      </w:r>
      <w:r w:rsidRPr="00EA1D07">
        <w:rPr>
          <w:rFonts w:cs="Arial"/>
          <w:sz w:val="28"/>
          <w:szCs w:val="28"/>
          <w:rtl/>
        </w:rPr>
        <w:t>התייעלות בחיי</w:t>
      </w:r>
      <w:r>
        <w:rPr>
          <w:rFonts w:cs="Arial" w:hint="cs"/>
          <w:sz w:val="28"/>
          <w:szCs w:val="28"/>
          <w:rtl/>
        </w:rPr>
        <w:t>ך.</w:t>
      </w:r>
      <w:ins w:id="13" w:author="user" w:date="2020-12-09T03:53:00Z">
        <w:r w:rsidR="002A6D05">
          <w:rPr>
            <w:rFonts w:cs="Arial"/>
            <w:sz w:val="28"/>
            <w:szCs w:val="28"/>
          </w:rPr>
          <w:t>$</w:t>
        </w:r>
      </w:ins>
    </w:p>
    <w:p w14:paraId="41DCB144" w14:textId="0FCCD025" w:rsidR="003D696C" w:rsidRPr="00EA1D07" w:rsidRDefault="003D696C" w:rsidP="003D696C">
      <w:pPr>
        <w:jc w:val="center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תח</w:t>
      </w:r>
      <w:r w:rsidRPr="00EA1D07">
        <w:rPr>
          <w:rFonts w:cs="Arial"/>
          <w:sz w:val="28"/>
          <w:szCs w:val="28"/>
          <w:rtl/>
        </w:rPr>
        <w:t xml:space="preserve">ושות </w:t>
      </w:r>
      <w:r w:rsidR="00084C3C">
        <w:rPr>
          <w:rFonts w:cs="Arial" w:hint="cs"/>
          <w:sz w:val="28"/>
          <w:szCs w:val="28"/>
          <w:rtl/>
        </w:rPr>
        <w:t xml:space="preserve">של </w:t>
      </w:r>
      <w:r w:rsidRPr="00EA1D07">
        <w:rPr>
          <w:rFonts w:cs="Arial"/>
          <w:sz w:val="28"/>
          <w:szCs w:val="28"/>
          <w:rtl/>
        </w:rPr>
        <w:t>חוסר נוחות לא מוציאות אותך מאיזון, אתה יודע לעבוד אית</w:t>
      </w:r>
      <w:r w:rsidR="00084C3C">
        <w:rPr>
          <w:rFonts w:cs="Arial" w:hint="cs"/>
          <w:sz w:val="28"/>
          <w:szCs w:val="28"/>
          <w:rtl/>
        </w:rPr>
        <w:t>ן</w:t>
      </w:r>
      <w:r w:rsidRPr="00EA1D07">
        <w:rPr>
          <w:rFonts w:cs="Arial"/>
          <w:sz w:val="28"/>
          <w:szCs w:val="28"/>
          <w:rtl/>
        </w:rPr>
        <w:t xml:space="preserve">. </w:t>
      </w:r>
    </w:p>
    <w:p w14:paraId="69DDB8EC" w14:textId="3F59D7E9" w:rsidR="00084C3C" w:rsidRDefault="003D696C" w:rsidP="003D696C">
      <w:pPr>
        <w:jc w:val="center"/>
        <w:rPr>
          <w:rFonts w:cs="Arial"/>
          <w:sz w:val="28"/>
          <w:szCs w:val="28"/>
          <w:rtl/>
        </w:rPr>
      </w:pPr>
      <w:r w:rsidRPr="00EA1D07">
        <w:rPr>
          <w:rFonts w:cs="Arial"/>
          <w:sz w:val="28"/>
          <w:szCs w:val="28"/>
          <w:rtl/>
        </w:rPr>
        <w:t xml:space="preserve">אתה משתדל להילחם </w:t>
      </w:r>
      <w:r w:rsidR="00C96C4B">
        <w:rPr>
          <w:rFonts w:cs="Arial" w:hint="cs"/>
          <w:sz w:val="28"/>
          <w:szCs w:val="28"/>
          <w:rtl/>
        </w:rPr>
        <w:t>ב</w:t>
      </w:r>
      <w:r w:rsidRPr="00EA1D07">
        <w:rPr>
          <w:rFonts w:cs="Arial"/>
          <w:sz w:val="28"/>
          <w:szCs w:val="28"/>
          <w:rtl/>
        </w:rPr>
        <w:t>מה שמשעבד אותך</w:t>
      </w:r>
      <w:r w:rsidR="00C96C4B">
        <w:rPr>
          <w:rFonts w:cs="Arial" w:hint="cs"/>
          <w:sz w:val="28"/>
          <w:szCs w:val="28"/>
          <w:rtl/>
        </w:rPr>
        <w:t xml:space="preserve"> ולהשתחרר ממנו</w:t>
      </w:r>
      <w:r w:rsidRPr="00EA1D07">
        <w:rPr>
          <w:rFonts w:cs="Arial"/>
          <w:sz w:val="28"/>
          <w:szCs w:val="28"/>
          <w:rtl/>
        </w:rPr>
        <w:t xml:space="preserve">. </w:t>
      </w:r>
    </w:p>
    <w:p w14:paraId="1043F471" w14:textId="0E1BCEDB" w:rsidR="003D696C" w:rsidRPr="00EA1D07" w:rsidRDefault="003D696C" w:rsidP="003D696C">
      <w:pPr>
        <w:jc w:val="center"/>
        <w:rPr>
          <w:rFonts w:cs="Arial"/>
          <w:sz w:val="28"/>
          <w:szCs w:val="28"/>
          <w:rtl/>
        </w:rPr>
      </w:pPr>
      <w:r w:rsidRPr="00EA1D07">
        <w:rPr>
          <w:rFonts w:cs="Arial"/>
          <w:sz w:val="28"/>
          <w:szCs w:val="28"/>
          <w:rtl/>
        </w:rPr>
        <w:t>עוד קצת מאמץ ואתה מצליח לצאת לחופשי.</w:t>
      </w:r>
      <w:commentRangeEnd w:id="10"/>
      <w:r w:rsidRPr="00EA1D07">
        <w:rPr>
          <w:rStyle w:val="CommentReference"/>
          <w:rtl/>
        </w:rPr>
        <w:commentReference w:id="10"/>
      </w:r>
      <w:ins w:id="14" w:author="user" w:date="2020-12-09T03:53:00Z">
        <w:r w:rsidR="002A6D05">
          <w:rPr>
            <w:rFonts w:cs="Arial"/>
            <w:sz w:val="28"/>
            <w:szCs w:val="28"/>
          </w:rPr>
          <w:t>$</w:t>
        </w:r>
      </w:ins>
    </w:p>
    <w:p w14:paraId="1A05464E" w14:textId="77777777" w:rsidR="003D696C" w:rsidRPr="00EA1D07" w:rsidRDefault="003D696C" w:rsidP="003D696C">
      <w:pPr>
        <w:jc w:val="center"/>
        <w:rPr>
          <w:rFonts w:cs="Arial"/>
          <w:sz w:val="28"/>
          <w:szCs w:val="28"/>
          <w:rtl/>
        </w:rPr>
      </w:pPr>
    </w:p>
    <w:p w14:paraId="5766DB1A" w14:textId="77777777" w:rsidR="003D696C" w:rsidRPr="00EA1D07" w:rsidRDefault="003D696C" w:rsidP="003D696C">
      <w:pPr>
        <w:jc w:val="center"/>
        <w:rPr>
          <w:rFonts w:cs="Arial"/>
          <w:sz w:val="28"/>
          <w:szCs w:val="28"/>
          <w:rtl/>
        </w:rPr>
      </w:pPr>
    </w:p>
    <w:p w14:paraId="1FF05A33" w14:textId="1E6A9AFF" w:rsidR="003D696C" w:rsidRPr="00655EA8" w:rsidRDefault="003D696C" w:rsidP="00C8297B">
      <w:pPr>
        <w:jc w:val="center"/>
        <w:rPr>
          <w:rFonts w:cs="Arial"/>
          <w:sz w:val="28"/>
          <w:szCs w:val="28"/>
          <w:rtl/>
        </w:rPr>
      </w:pPr>
      <w:commentRangeStart w:id="15"/>
      <w:r w:rsidRPr="00655EA8">
        <w:rPr>
          <w:rFonts w:cs="Arial"/>
          <w:sz w:val="28"/>
          <w:szCs w:val="28"/>
          <w:rtl/>
        </w:rPr>
        <w:t>אתה</w:t>
      </w:r>
      <w:commentRangeEnd w:id="15"/>
      <w:r w:rsidR="00B63E1F">
        <w:rPr>
          <w:rStyle w:val="CommentReference"/>
          <w:rtl/>
        </w:rPr>
        <w:commentReference w:id="15"/>
      </w:r>
      <w:r w:rsidRPr="00655EA8">
        <w:rPr>
          <w:rFonts w:cs="Arial"/>
          <w:sz w:val="28"/>
          <w:szCs w:val="28"/>
          <w:rtl/>
        </w:rPr>
        <w:t xml:space="preserve"> נוטה להיסחף אחרי רצונות וחשקים חולפים בחייך. נסה לעמוד </w:t>
      </w:r>
      <w:r w:rsidR="00880F74">
        <w:rPr>
          <w:rFonts w:cs="Arial" w:hint="cs"/>
          <w:sz w:val="28"/>
          <w:szCs w:val="28"/>
          <w:rtl/>
        </w:rPr>
        <w:t>מולם,</w:t>
      </w:r>
      <w:r w:rsidRPr="00655EA8">
        <w:rPr>
          <w:rFonts w:cs="Arial"/>
          <w:sz w:val="28"/>
          <w:szCs w:val="28"/>
          <w:rtl/>
        </w:rPr>
        <w:t xml:space="preserve"> ללכת עם השאיפות האמיתיות שלך ולהגשים חלומות לטווח ארוך.</w:t>
      </w:r>
      <w:ins w:id="16" w:author="user" w:date="2020-12-09T03:54:00Z">
        <w:r w:rsidR="002A6D05">
          <w:rPr>
            <w:rFonts w:cs="Arial"/>
            <w:sz w:val="28"/>
            <w:szCs w:val="28"/>
          </w:rPr>
          <w:t>$</w:t>
        </w:r>
      </w:ins>
    </w:p>
    <w:p w14:paraId="5FDC6E00" w14:textId="7AC8D943" w:rsidR="00C96C4B" w:rsidRDefault="00357E01" w:rsidP="00655EA8">
      <w:pPr>
        <w:jc w:val="center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ייתכן ש</w:t>
      </w:r>
      <w:r w:rsidR="003D696C" w:rsidRPr="00EA1D07">
        <w:rPr>
          <w:rFonts w:cs="Arial"/>
          <w:sz w:val="28"/>
          <w:szCs w:val="28"/>
          <w:rtl/>
        </w:rPr>
        <w:t>הסחות דעת רבות מפריעות לך להיות ממוקד במטרותיך. ספקיות מדיה</w:t>
      </w:r>
      <w:r w:rsidR="00880F74">
        <w:rPr>
          <w:rFonts w:cs="Arial" w:hint="cs"/>
          <w:sz w:val="28"/>
          <w:szCs w:val="28"/>
          <w:rtl/>
        </w:rPr>
        <w:t>,</w:t>
      </w:r>
      <w:r w:rsidR="003D696C" w:rsidRPr="00EA1D07">
        <w:rPr>
          <w:rFonts w:cs="Arial"/>
          <w:sz w:val="28"/>
          <w:szCs w:val="28"/>
          <w:rtl/>
        </w:rPr>
        <w:t xml:space="preserve"> כמו נטפליקס ואינסטגרם</w:t>
      </w:r>
      <w:r w:rsidR="00880F74">
        <w:rPr>
          <w:rFonts w:cs="Arial" w:hint="cs"/>
          <w:sz w:val="28"/>
          <w:szCs w:val="28"/>
          <w:rtl/>
        </w:rPr>
        <w:t>,</w:t>
      </w:r>
      <w:r w:rsidR="003D696C" w:rsidRPr="00EA1D07">
        <w:rPr>
          <w:rFonts w:cs="Arial"/>
          <w:sz w:val="28"/>
          <w:szCs w:val="28"/>
          <w:rtl/>
        </w:rPr>
        <w:t xml:space="preserve"> מצליחות לשדוד </w:t>
      </w:r>
      <w:r w:rsidR="00880F74">
        <w:rPr>
          <w:rFonts w:cs="Arial" w:hint="cs"/>
          <w:sz w:val="28"/>
          <w:szCs w:val="28"/>
          <w:rtl/>
        </w:rPr>
        <w:t>ממ</w:t>
      </w:r>
      <w:r w:rsidR="003D696C" w:rsidRPr="00EA1D07">
        <w:rPr>
          <w:rFonts w:cs="Arial"/>
          <w:sz w:val="28"/>
          <w:szCs w:val="28"/>
          <w:rtl/>
        </w:rPr>
        <w:t>ך זמן יקר.</w:t>
      </w:r>
      <w:ins w:id="17" w:author="user" w:date="2020-12-09T03:54:00Z">
        <w:r w:rsidR="002A6D05">
          <w:rPr>
            <w:rFonts w:cs="Arial"/>
            <w:sz w:val="28"/>
            <w:szCs w:val="28"/>
          </w:rPr>
          <w:t>$</w:t>
        </w:r>
      </w:ins>
      <w:r w:rsidR="003D696C" w:rsidRPr="00EA1D07">
        <w:rPr>
          <w:rFonts w:cs="Arial"/>
          <w:sz w:val="28"/>
          <w:szCs w:val="28"/>
          <w:rtl/>
        </w:rPr>
        <w:t xml:space="preserve"> </w:t>
      </w:r>
    </w:p>
    <w:p w14:paraId="62C123A0" w14:textId="0643DB20" w:rsidR="003D696C" w:rsidRPr="00836697" w:rsidRDefault="00836697" w:rsidP="00655EA8">
      <w:pPr>
        <w:jc w:val="center"/>
        <w:rPr>
          <w:rFonts w:cs="Arial"/>
          <w:sz w:val="28"/>
          <w:szCs w:val="28"/>
          <w:rtl/>
        </w:rPr>
      </w:pPr>
      <w:r>
        <w:rPr>
          <w:rFonts w:cs="Arial"/>
          <w:sz w:val="28"/>
          <w:szCs w:val="28"/>
          <w:rtl/>
        </w:rPr>
        <w:t>אין הרגשה נפלאה כהרגשת החירות</w:t>
      </w:r>
      <w:r w:rsidR="00880F74">
        <w:rPr>
          <w:rFonts w:cs="Arial" w:hint="cs"/>
          <w:sz w:val="28"/>
          <w:szCs w:val="28"/>
          <w:rtl/>
        </w:rPr>
        <w:t>.</w:t>
      </w:r>
      <w:r>
        <w:rPr>
          <w:rFonts w:cs="Arial"/>
          <w:sz w:val="28"/>
          <w:szCs w:val="28"/>
          <w:rtl/>
        </w:rPr>
        <w:t xml:space="preserve"> כדאי לך להתאמץ </w:t>
      </w:r>
      <w:r w:rsidR="00A962F3">
        <w:rPr>
          <w:rFonts w:cs="Arial" w:hint="cs"/>
          <w:sz w:val="28"/>
          <w:szCs w:val="28"/>
          <w:rtl/>
        </w:rPr>
        <w:t>למענה</w:t>
      </w:r>
      <w:r>
        <w:rPr>
          <w:rFonts w:cs="Arial"/>
          <w:sz w:val="28"/>
          <w:szCs w:val="28"/>
          <w:rtl/>
        </w:rPr>
        <w:t>!</w:t>
      </w:r>
      <w:ins w:id="18" w:author="user" w:date="2020-12-09T03:54:00Z">
        <w:r w:rsidR="002A6D05">
          <w:rPr>
            <w:rFonts w:cs="Arial"/>
            <w:sz w:val="28"/>
            <w:szCs w:val="28"/>
          </w:rPr>
          <w:t>$</w:t>
        </w:r>
      </w:ins>
    </w:p>
    <w:p w14:paraId="2680ADCF" w14:textId="743A10CC" w:rsidR="003D696C" w:rsidRPr="00EA1D07" w:rsidRDefault="003D696C" w:rsidP="00655EA8">
      <w:pPr>
        <w:jc w:val="center"/>
        <w:rPr>
          <w:rFonts w:cs="Arial"/>
          <w:sz w:val="28"/>
          <w:szCs w:val="28"/>
          <w:rtl/>
        </w:rPr>
      </w:pPr>
      <w:r w:rsidRPr="00EA1D07">
        <w:rPr>
          <w:rFonts w:cs="Arial"/>
          <w:sz w:val="28"/>
          <w:szCs w:val="28"/>
          <w:rtl/>
        </w:rPr>
        <w:t>נסה להימנע מפיזור ו</w:t>
      </w:r>
      <w:r w:rsidR="00880F74">
        <w:rPr>
          <w:rFonts w:cs="Arial" w:hint="cs"/>
          <w:sz w:val="28"/>
          <w:szCs w:val="28"/>
          <w:rtl/>
        </w:rPr>
        <w:t>מ</w:t>
      </w:r>
      <w:r w:rsidRPr="00EA1D07">
        <w:rPr>
          <w:rFonts w:cs="Arial"/>
          <w:sz w:val="28"/>
          <w:szCs w:val="28"/>
          <w:rtl/>
        </w:rPr>
        <w:t>זמינות סלולרית גבוהה. נסה להיות נוכח יותר כאן ועכשיו. מה הדברים שבאמת נכונים לך כרגע?</w:t>
      </w:r>
      <w:ins w:id="19" w:author="user" w:date="2020-12-09T03:54:00Z">
        <w:r w:rsidR="002A6D05">
          <w:rPr>
            <w:rFonts w:cs="Arial"/>
            <w:sz w:val="28"/>
            <w:szCs w:val="28"/>
          </w:rPr>
          <w:t>$</w:t>
        </w:r>
      </w:ins>
    </w:p>
    <w:p w14:paraId="150B872C" w14:textId="72A34875" w:rsidR="003D696C" w:rsidRPr="00EA1D07" w:rsidRDefault="00357E01" w:rsidP="00655EA8">
      <w:pPr>
        <w:jc w:val="center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א</w:t>
      </w:r>
      <w:r w:rsidR="003D696C">
        <w:rPr>
          <w:rFonts w:cs="Arial" w:hint="cs"/>
          <w:sz w:val="28"/>
          <w:szCs w:val="28"/>
          <w:rtl/>
        </w:rPr>
        <w:t xml:space="preserve">תה לא </w:t>
      </w:r>
      <w:r w:rsidR="003D696C" w:rsidRPr="00EA1D07">
        <w:rPr>
          <w:rFonts w:cs="Arial"/>
          <w:sz w:val="28"/>
          <w:szCs w:val="28"/>
          <w:rtl/>
        </w:rPr>
        <w:t>נותן לייאוש להפיל את העמידה שלך</w:t>
      </w:r>
      <w:r w:rsidR="00880F74">
        <w:rPr>
          <w:rFonts w:cs="Arial" w:hint="cs"/>
          <w:sz w:val="28"/>
          <w:szCs w:val="28"/>
          <w:rtl/>
        </w:rPr>
        <w:t>.</w:t>
      </w:r>
      <w:r w:rsidR="003D696C" w:rsidRPr="00EA1D07">
        <w:rPr>
          <w:rFonts w:cs="Arial"/>
          <w:sz w:val="28"/>
          <w:szCs w:val="28"/>
          <w:rtl/>
        </w:rPr>
        <w:t xml:space="preserve"> אתה משתדל להתקדם תמיד. בחרת לא להיות ק</w:t>
      </w:r>
      <w:r w:rsidR="00880F74">
        <w:rPr>
          <w:rFonts w:cs="Arial" w:hint="cs"/>
          <w:sz w:val="28"/>
          <w:szCs w:val="28"/>
          <w:rtl/>
        </w:rPr>
        <w:t>ו</w:t>
      </w:r>
      <w:r w:rsidR="003D696C" w:rsidRPr="00EA1D07">
        <w:rPr>
          <w:rFonts w:cs="Arial"/>
          <w:sz w:val="28"/>
          <w:szCs w:val="28"/>
          <w:rtl/>
        </w:rPr>
        <w:t xml:space="preserve">רבן </w:t>
      </w:r>
      <w:r w:rsidR="00880F74">
        <w:rPr>
          <w:rFonts w:cs="Arial" w:hint="cs"/>
          <w:sz w:val="28"/>
          <w:szCs w:val="28"/>
          <w:rtl/>
        </w:rPr>
        <w:t>ש</w:t>
      </w:r>
      <w:r w:rsidR="003D696C" w:rsidRPr="00EA1D07">
        <w:rPr>
          <w:rFonts w:cs="Arial"/>
          <w:sz w:val="28"/>
          <w:szCs w:val="28"/>
          <w:rtl/>
        </w:rPr>
        <w:t>ל</w:t>
      </w:r>
      <w:r w:rsidR="00880F74">
        <w:rPr>
          <w:rFonts w:cs="Arial" w:hint="cs"/>
          <w:sz w:val="28"/>
          <w:szCs w:val="28"/>
          <w:rtl/>
        </w:rPr>
        <w:t xml:space="preserve"> </w:t>
      </w:r>
      <w:r w:rsidR="003D696C" w:rsidRPr="00EA1D07">
        <w:rPr>
          <w:rFonts w:cs="Arial"/>
          <w:sz w:val="28"/>
          <w:szCs w:val="28"/>
          <w:rtl/>
        </w:rPr>
        <w:t>נסיבות חייך</w:t>
      </w:r>
      <w:r w:rsidR="00880F74">
        <w:rPr>
          <w:rFonts w:cs="Arial" w:hint="cs"/>
          <w:sz w:val="28"/>
          <w:szCs w:val="28"/>
          <w:rtl/>
        </w:rPr>
        <w:t xml:space="preserve"> –</w:t>
      </w:r>
      <w:r w:rsidR="003D696C" w:rsidRPr="00EA1D07">
        <w:rPr>
          <w:rFonts w:cs="Arial"/>
          <w:sz w:val="28"/>
          <w:szCs w:val="28"/>
          <w:rtl/>
        </w:rPr>
        <w:t xml:space="preserve"> אתה נלחם כדי לשנות</w:t>
      </w:r>
      <w:r w:rsidR="00836697">
        <w:rPr>
          <w:rFonts w:cs="Arial" w:hint="cs"/>
          <w:sz w:val="28"/>
          <w:szCs w:val="28"/>
          <w:rtl/>
        </w:rPr>
        <w:t>!</w:t>
      </w:r>
      <w:ins w:id="20" w:author="user" w:date="2020-12-09T03:54:00Z">
        <w:r w:rsidR="002A6D05">
          <w:rPr>
            <w:rFonts w:cs="Arial"/>
            <w:sz w:val="28"/>
            <w:szCs w:val="28"/>
          </w:rPr>
          <w:t>$</w:t>
        </w:r>
      </w:ins>
    </w:p>
    <w:p w14:paraId="764D5230" w14:textId="77777777" w:rsidR="003D696C" w:rsidRPr="00EA1D07" w:rsidRDefault="003D696C" w:rsidP="003D696C">
      <w:pPr>
        <w:rPr>
          <w:sz w:val="28"/>
          <w:szCs w:val="28"/>
          <w:rtl/>
        </w:rPr>
      </w:pPr>
    </w:p>
    <w:p w14:paraId="0F56E5EA" w14:textId="77777777" w:rsidR="003D696C" w:rsidRPr="00EA1D07" w:rsidRDefault="003D696C" w:rsidP="003D696C">
      <w:pPr>
        <w:rPr>
          <w:sz w:val="28"/>
          <w:szCs w:val="28"/>
          <w:rtl/>
        </w:rPr>
      </w:pPr>
    </w:p>
    <w:p w14:paraId="13BEF9D5" w14:textId="77777777" w:rsidR="003D696C" w:rsidRPr="00EA1D07" w:rsidRDefault="003D696C" w:rsidP="003D696C">
      <w:pPr>
        <w:rPr>
          <w:sz w:val="28"/>
          <w:szCs w:val="28"/>
          <w:rtl/>
        </w:rPr>
      </w:pPr>
    </w:p>
    <w:p w14:paraId="20832038" w14:textId="58ED6BE4" w:rsidR="003D696C" w:rsidRPr="00EA1D07" w:rsidRDefault="003D696C" w:rsidP="003D696C">
      <w:pPr>
        <w:jc w:val="center"/>
        <w:rPr>
          <w:rFonts w:cs="Arial"/>
          <w:b/>
          <w:bCs/>
          <w:sz w:val="36"/>
          <w:szCs w:val="36"/>
          <w:rtl/>
        </w:rPr>
      </w:pPr>
      <w:r w:rsidRPr="00EA1D07">
        <w:rPr>
          <w:rFonts w:cs="Arial" w:hint="cs"/>
          <w:b/>
          <w:bCs/>
          <w:sz w:val="36"/>
          <w:szCs w:val="36"/>
          <w:rtl/>
        </w:rPr>
        <w:lastRenderedPageBreak/>
        <w:t>חיבור לעצמך</w:t>
      </w:r>
    </w:p>
    <w:p w14:paraId="6177D4E4" w14:textId="4607E88A" w:rsidR="003D696C" w:rsidRDefault="003D696C" w:rsidP="003D696C">
      <w:pPr>
        <w:jc w:val="center"/>
        <w:rPr>
          <w:rFonts w:cs="Arial"/>
          <w:b/>
          <w:bCs/>
          <w:sz w:val="28"/>
          <w:szCs w:val="28"/>
          <w:rtl/>
        </w:rPr>
      </w:pPr>
      <w:r w:rsidRPr="00EA1D07">
        <w:rPr>
          <w:rFonts w:cs="Arial" w:hint="cs"/>
          <w:b/>
          <w:bCs/>
          <w:sz w:val="28"/>
          <w:szCs w:val="28"/>
          <w:rtl/>
        </w:rPr>
        <w:t>היכולת שלך להיות נאמן לעולם הפנימי שלך</w:t>
      </w:r>
      <w:r w:rsidR="00880F74" w:rsidRPr="00880F74">
        <w:rPr>
          <w:rFonts w:cs="Arial" w:hint="cs"/>
          <w:b/>
          <w:bCs/>
          <w:sz w:val="28"/>
          <w:szCs w:val="28"/>
          <w:rtl/>
        </w:rPr>
        <w:t xml:space="preserve"> </w:t>
      </w:r>
      <w:r w:rsidR="00880F74" w:rsidRPr="00EA1D07">
        <w:rPr>
          <w:rFonts w:cs="Arial" w:hint="cs"/>
          <w:b/>
          <w:bCs/>
          <w:sz w:val="28"/>
          <w:szCs w:val="28"/>
          <w:rtl/>
        </w:rPr>
        <w:t>וקשוב</w:t>
      </w:r>
      <w:r w:rsidR="00880F74">
        <w:rPr>
          <w:rFonts w:cs="Arial" w:hint="cs"/>
          <w:b/>
          <w:bCs/>
          <w:sz w:val="28"/>
          <w:szCs w:val="28"/>
          <w:rtl/>
        </w:rPr>
        <w:t xml:space="preserve"> אליו</w:t>
      </w:r>
    </w:p>
    <w:p w14:paraId="629C1BF9" w14:textId="72E5715F" w:rsidR="00B63E1F" w:rsidRPr="00F71BE1" w:rsidRDefault="00B63E1F" w:rsidP="00B63E1F">
      <w:pPr>
        <w:jc w:val="center"/>
        <w:rPr>
          <w:rFonts w:cs="Arial"/>
          <w:sz w:val="28"/>
          <w:szCs w:val="28"/>
          <w:rtl/>
        </w:rPr>
      </w:pPr>
      <w:commentRangeStart w:id="21"/>
      <w:r w:rsidRPr="00F71BE1">
        <w:rPr>
          <w:rFonts w:cs="Arial"/>
          <w:sz w:val="28"/>
          <w:szCs w:val="28"/>
          <w:rtl/>
        </w:rPr>
        <w:t>בתוכך</w:t>
      </w:r>
      <w:r w:rsidR="00880F74">
        <w:rPr>
          <w:rFonts w:cs="Arial" w:hint="cs"/>
          <w:sz w:val="28"/>
          <w:szCs w:val="28"/>
          <w:rtl/>
        </w:rPr>
        <w:t xml:space="preserve"> יש</w:t>
      </w:r>
      <w:r w:rsidRPr="00F71BE1">
        <w:rPr>
          <w:rFonts w:cs="Arial"/>
          <w:sz w:val="28"/>
          <w:szCs w:val="28"/>
          <w:rtl/>
        </w:rPr>
        <w:t xml:space="preserve"> אוצר של יופי ואתה יודע את זה! </w:t>
      </w:r>
      <w:r w:rsidR="00CD331B">
        <w:rPr>
          <w:rFonts w:cs="Arial"/>
          <w:sz w:val="28"/>
          <w:szCs w:val="28"/>
          <w:rtl/>
        </w:rPr>
        <w:br/>
      </w:r>
      <w:r w:rsidRPr="00F71BE1">
        <w:rPr>
          <w:rFonts w:cs="Arial"/>
          <w:sz w:val="28"/>
          <w:szCs w:val="28"/>
          <w:rtl/>
        </w:rPr>
        <w:t>אתה מצליח לזהות את התכונות הטובות הקיימות בך.</w:t>
      </w:r>
      <w:ins w:id="22" w:author="user" w:date="2020-12-09T03:36:00Z">
        <w:r w:rsidR="00FD681B">
          <w:rPr>
            <w:rFonts w:cs="Arial"/>
            <w:sz w:val="28"/>
            <w:szCs w:val="28"/>
          </w:rPr>
          <w:t>$</w:t>
        </w:r>
      </w:ins>
      <w:r w:rsidRPr="00F71BE1">
        <w:rPr>
          <w:rFonts w:cs="Arial"/>
          <w:sz w:val="28"/>
          <w:szCs w:val="28"/>
          <w:rtl/>
        </w:rPr>
        <w:t xml:space="preserve"> </w:t>
      </w:r>
    </w:p>
    <w:p w14:paraId="1AAAA963" w14:textId="673B4B4A" w:rsidR="00B63E1F" w:rsidRDefault="00B63E1F" w:rsidP="00B63E1F">
      <w:pPr>
        <w:jc w:val="center"/>
        <w:rPr>
          <w:rFonts w:cs="Arial"/>
          <w:sz w:val="28"/>
          <w:szCs w:val="28"/>
          <w:rtl/>
        </w:rPr>
      </w:pPr>
      <w:r w:rsidRPr="00F71BE1">
        <w:rPr>
          <w:rFonts w:cs="Arial"/>
          <w:sz w:val="28"/>
          <w:szCs w:val="28"/>
          <w:rtl/>
        </w:rPr>
        <w:t>מגלישת גלים ועד לימודי רפואה - אתה מתאהב בחלומות שלך</w:t>
      </w:r>
      <w:r w:rsidR="00880F74">
        <w:rPr>
          <w:rFonts w:cs="Arial" w:hint="cs"/>
          <w:sz w:val="28"/>
          <w:szCs w:val="28"/>
          <w:rtl/>
        </w:rPr>
        <w:t>.</w:t>
      </w:r>
      <w:r w:rsidRPr="00F71BE1">
        <w:rPr>
          <w:rFonts w:cs="Arial"/>
          <w:sz w:val="28"/>
          <w:szCs w:val="28"/>
          <w:rtl/>
        </w:rPr>
        <w:t xml:space="preserve"> </w:t>
      </w:r>
      <w:r>
        <w:rPr>
          <w:rFonts w:cs="Arial" w:hint="cs"/>
          <w:sz w:val="28"/>
          <w:szCs w:val="28"/>
          <w:rtl/>
        </w:rPr>
        <w:t>למדת</w:t>
      </w:r>
      <w:r w:rsidRPr="00F71BE1">
        <w:rPr>
          <w:rFonts w:cs="Arial"/>
          <w:sz w:val="28"/>
          <w:szCs w:val="28"/>
          <w:rtl/>
        </w:rPr>
        <w:t xml:space="preserve"> לתת להם מקום </w:t>
      </w:r>
      <w:r w:rsidR="00880F74">
        <w:rPr>
          <w:rFonts w:cs="Arial" w:hint="cs"/>
          <w:sz w:val="28"/>
          <w:szCs w:val="28"/>
          <w:rtl/>
        </w:rPr>
        <w:t>ו</w:t>
      </w:r>
      <w:r>
        <w:rPr>
          <w:rFonts w:cs="Arial" w:hint="cs"/>
          <w:sz w:val="28"/>
          <w:szCs w:val="28"/>
          <w:rtl/>
        </w:rPr>
        <w:t>יש לך תשוקה עזה</w:t>
      </w:r>
      <w:r w:rsidRPr="00F71BE1">
        <w:rPr>
          <w:rFonts w:cs="Arial"/>
          <w:sz w:val="28"/>
          <w:szCs w:val="28"/>
          <w:rtl/>
        </w:rPr>
        <w:t xml:space="preserve"> </w:t>
      </w:r>
      <w:r>
        <w:rPr>
          <w:rFonts w:cs="Arial" w:hint="cs"/>
          <w:sz w:val="28"/>
          <w:szCs w:val="28"/>
          <w:rtl/>
        </w:rPr>
        <w:t>להגשים א</w:t>
      </w:r>
      <w:r w:rsidR="00880F74">
        <w:rPr>
          <w:rFonts w:cs="Arial" w:hint="cs"/>
          <w:sz w:val="28"/>
          <w:szCs w:val="28"/>
          <w:rtl/>
        </w:rPr>
        <w:t>ו</w:t>
      </w:r>
      <w:r>
        <w:rPr>
          <w:rFonts w:cs="Arial" w:hint="cs"/>
          <w:sz w:val="28"/>
          <w:szCs w:val="28"/>
          <w:rtl/>
        </w:rPr>
        <w:t>ת</w:t>
      </w:r>
      <w:r w:rsidR="00880F74">
        <w:rPr>
          <w:rFonts w:cs="Arial" w:hint="cs"/>
          <w:sz w:val="28"/>
          <w:szCs w:val="28"/>
          <w:rtl/>
        </w:rPr>
        <w:t>ם</w:t>
      </w:r>
      <w:r w:rsidRPr="00F71BE1">
        <w:rPr>
          <w:rFonts w:cs="Arial"/>
          <w:sz w:val="28"/>
          <w:szCs w:val="28"/>
          <w:rtl/>
        </w:rPr>
        <w:t>.</w:t>
      </w:r>
      <w:ins w:id="23" w:author="user" w:date="2020-12-09T03:36:00Z">
        <w:r w:rsidR="00FD681B">
          <w:rPr>
            <w:rFonts w:cs="Arial"/>
            <w:sz w:val="28"/>
            <w:szCs w:val="28"/>
          </w:rPr>
          <w:t>$</w:t>
        </w:r>
      </w:ins>
    </w:p>
    <w:p w14:paraId="5CC9C3D6" w14:textId="68C43783" w:rsidR="003D696C" w:rsidRPr="00F71BE1" w:rsidRDefault="003D696C" w:rsidP="003D696C">
      <w:pPr>
        <w:jc w:val="center"/>
        <w:rPr>
          <w:rFonts w:cs="Arial"/>
          <w:sz w:val="28"/>
          <w:szCs w:val="28"/>
          <w:rtl/>
        </w:rPr>
      </w:pPr>
      <w:r w:rsidRPr="00F71BE1">
        <w:rPr>
          <w:rFonts w:cs="Arial"/>
          <w:sz w:val="28"/>
          <w:szCs w:val="28"/>
          <w:rtl/>
        </w:rPr>
        <w:t>אתה בונה זהות ברורה ויציבה. אתה יודע להצביע באופן ברור על התכונות ו</w:t>
      </w:r>
      <w:r w:rsidR="00880F74">
        <w:rPr>
          <w:rFonts w:cs="Arial" w:hint="cs"/>
          <w:sz w:val="28"/>
          <w:szCs w:val="28"/>
          <w:rtl/>
        </w:rPr>
        <w:t xml:space="preserve">על </w:t>
      </w:r>
      <w:r w:rsidRPr="00F71BE1">
        <w:rPr>
          <w:rFonts w:cs="Arial"/>
          <w:sz w:val="28"/>
          <w:szCs w:val="28"/>
          <w:rtl/>
        </w:rPr>
        <w:t>ההרגלים שנכון שיהיו חלק מאישיותך</w:t>
      </w:r>
      <w:r w:rsidR="00880F74">
        <w:rPr>
          <w:rFonts w:cs="Arial" w:hint="cs"/>
          <w:sz w:val="28"/>
          <w:szCs w:val="28"/>
          <w:rtl/>
        </w:rPr>
        <w:t>,</w:t>
      </w:r>
      <w:r w:rsidRPr="00F71BE1">
        <w:rPr>
          <w:rFonts w:cs="Arial"/>
          <w:sz w:val="28"/>
          <w:szCs w:val="28"/>
          <w:rtl/>
        </w:rPr>
        <w:t xml:space="preserve"> ועל אל</w:t>
      </w:r>
      <w:r w:rsidR="00880F74">
        <w:rPr>
          <w:rFonts w:cs="Arial" w:hint="cs"/>
          <w:sz w:val="28"/>
          <w:szCs w:val="28"/>
          <w:rtl/>
        </w:rPr>
        <w:t>ה</w:t>
      </w:r>
      <w:r w:rsidRPr="00F71BE1">
        <w:rPr>
          <w:rFonts w:cs="Arial"/>
          <w:sz w:val="28"/>
          <w:szCs w:val="28"/>
          <w:rtl/>
        </w:rPr>
        <w:t xml:space="preserve"> שמהם היית שמח להיפרד.</w:t>
      </w:r>
      <w:ins w:id="24" w:author="user" w:date="2020-12-09T03:36:00Z">
        <w:r w:rsidR="00FD681B">
          <w:rPr>
            <w:rFonts w:cs="Arial"/>
            <w:sz w:val="28"/>
            <w:szCs w:val="28"/>
          </w:rPr>
          <w:t>$</w:t>
        </w:r>
      </w:ins>
      <w:r w:rsidRPr="00F71BE1">
        <w:rPr>
          <w:rFonts w:cs="Arial"/>
          <w:sz w:val="28"/>
          <w:szCs w:val="28"/>
          <w:rtl/>
        </w:rPr>
        <w:t xml:space="preserve">  </w:t>
      </w:r>
    </w:p>
    <w:p w14:paraId="436AC760" w14:textId="4A92906E" w:rsidR="003D696C" w:rsidRDefault="003D696C" w:rsidP="003D696C">
      <w:pPr>
        <w:jc w:val="center"/>
        <w:rPr>
          <w:rFonts w:cs="Arial"/>
          <w:sz w:val="28"/>
          <w:szCs w:val="28"/>
          <w:rtl/>
        </w:rPr>
      </w:pPr>
      <w:r w:rsidRPr="00F71BE1">
        <w:rPr>
          <w:rFonts w:cs="Arial"/>
          <w:sz w:val="28"/>
          <w:szCs w:val="28"/>
          <w:rtl/>
        </w:rPr>
        <w:t xml:space="preserve">אתה מבין מה אתה באמת מחפש בעולם. הצורך העמוק שלך </w:t>
      </w:r>
      <w:r w:rsidR="00C96C4B">
        <w:rPr>
          <w:rFonts w:cs="Arial" w:hint="cs"/>
          <w:sz w:val="28"/>
          <w:szCs w:val="28"/>
          <w:rtl/>
        </w:rPr>
        <w:t>ב</w:t>
      </w:r>
      <w:r w:rsidRPr="00F71BE1">
        <w:rPr>
          <w:rFonts w:cs="Arial"/>
          <w:sz w:val="28"/>
          <w:szCs w:val="28"/>
          <w:rtl/>
        </w:rPr>
        <w:t xml:space="preserve">שייכות, </w:t>
      </w:r>
      <w:r w:rsidR="00C96C4B">
        <w:rPr>
          <w:rFonts w:cs="Arial" w:hint="cs"/>
          <w:sz w:val="28"/>
          <w:szCs w:val="28"/>
          <w:rtl/>
        </w:rPr>
        <w:t>ב</w:t>
      </w:r>
      <w:r w:rsidRPr="00F71BE1">
        <w:rPr>
          <w:rFonts w:cs="Arial"/>
          <w:sz w:val="28"/>
          <w:szCs w:val="28"/>
          <w:rtl/>
        </w:rPr>
        <w:t xml:space="preserve">הערכה, </w:t>
      </w:r>
      <w:r w:rsidR="00C96C4B">
        <w:rPr>
          <w:rFonts w:cs="Arial" w:hint="cs"/>
          <w:sz w:val="28"/>
          <w:szCs w:val="28"/>
          <w:rtl/>
        </w:rPr>
        <w:t>ב</w:t>
      </w:r>
      <w:r w:rsidRPr="00F71BE1">
        <w:rPr>
          <w:rFonts w:cs="Arial"/>
          <w:sz w:val="28"/>
          <w:szCs w:val="28"/>
          <w:rtl/>
        </w:rPr>
        <w:t>משמעות ו</w:t>
      </w:r>
      <w:r w:rsidR="00C96C4B">
        <w:rPr>
          <w:rFonts w:cs="Arial" w:hint="cs"/>
          <w:sz w:val="28"/>
          <w:szCs w:val="28"/>
          <w:rtl/>
        </w:rPr>
        <w:t>ב</w:t>
      </w:r>
      <w:r w:rsidRPr="00F71BE1">
        <w:rPr>
          <w:rFonts w:cs="Arial"/>
          <w:sz w:val="28"/>
          <w:szCs w:val="28"/>
          <w:rtl/>
        </w:rPr>
        <w:t>מימוש עצמי התברר לך.</w:t>
      </w:r>
      <w:ins w:id="25" w:author="user" w:date="2020-12-09T03:36:00Z">
        <w:r w:rsidR="00FD681B">
          <w:rPr>
            <w:rFonts w:cs="Arial"/>
            <w:sz w:val="28"/>
            <w:szCs w:val="28"/>
          </w:rPr>
          <w:t>$</w:t>
        </w:r>
      </w:ins>
    </w:p>
    <w:p w14:paraId="61B68F2C" w14:textId="73BB9EC1" w:rsidR="00B63E1F" w:rsidRPr="00F71BE1" w:rsidRDefault="00B63E1F" w:rsidP="00B63E1F">
      <w:pPr>
        <w:jc w:val="center"/>
        <w:rPr>
          <w:rFonts w:cs="Arial"/>
          <w:sz w:val="28"/>
          <w:szCs w:val="28"/>
          <w:rtl/>
        </w:rPr>
      </w:pPr>
      <w:r w:rsidRPr="00F71BE1">
        <w:rPr>
          <w:rFonts w:cs="Arial"/>
          <w:sz w:val="28"/>
          <w:szCs w:val="28"/>
          <w:rtl/>
        </w:rPr>
        <w:t>למדת להבין מה הכאבים וחוסר הנוחות בחייך מספרים לך</w:t>
      </w:r>
      <w:r w:rsidR="00880F74">
        <w:rPr>
          <w:rFonts w:cs="Arial" w:hint="cs"/>
          <w:sz w:val="28"/>
          <w:szCs w:val="28"/>
          <w:rtl/>
        </w:rPr>
        <w:t>.</w:t>
      </w:r>
      <w:r w:rsidRPr="00F71BE1">
        <w:rPr>
          <w:rFonts w:cs="Arial"/>
          <w:sz w:val="28"/>
          <w:szCs w:val="28"/>
          <w:rtl/>
        </w:rPr>
        <w:t xml:space="preserve"> אתה מזהה את הצרכים שלך</w:t>
      </w:r>
      <w:r w:rsidR="00880F74">
        <w:rPr>
          <w:rFonts w:cs="Arial" w:hint="cs"/>
          <w:sz w:val="28"/>
          <w:szCs w:val="28"/>
          <w:rtl/>
        </w:rPr>
        <w:t>, מכיר בהם</w:t>
      </w:r>
      <w:r w:rsidRPr="00F71BE1">
        <w:rPr>
          <w:rFonts w:cs="Arial"/>
          <w:sz w:val="28"/>
          <w:szCs w:val="28"/>
          <w:rtl/>
        </w:rPr>
        <w:t xml:space="preserve"> ויודע לתת להם מענה משמעותי ועמוק.</w:t>
      </w:r>
      <w:ins w:id="26" w:author="user" w:date="2020-12-09T03:36:00Z">
        <w:r w:rsidR="00FD681B">
          <w:rPr>
            <w:rFonts w:cs="Arial"/>
            <w:sz w:val="28"/>
            <w:szCs w:val="28"/>
          </w:rPr>
          <w:t>$</w:t>
        </w:r>
      </w:ins>
      <w:r w:rsidRPr="00F71BE1">
        <w:rPr>
          <w:rFonts w:cs="Arial"/>
          <w:sz w:val="28"/>
          <w:szCs w:val="28"/>
          <w:rtl/>
        </w:rPr>
        <w:t xml:space="preserve"> </w:t>
      </w:r>
    </w:p>
    <w:p w14:paraId="188D2C64" w14:textId="7FC6474C" w:rsidR="00B63E1F" w:rsidRPr="00F71BE1" w:rsidRDefault="00B63E1F" w:rsidP="00B63E1F">
      <w:pPr>
        <w:jc w:val="center"/>
        <w:rPr>
          <w:rFonts w:cs="Arial"/>
          <w:sz w:val="28"/>
          <w:szCs w:val="28"/>
          <w:rtl/>
        </w:rPr>
      </w:pPr>
      <w:r w:rsidRPr="00F71BE1">
        <w:rPr>
          <w:rFonts w:cs="Arial"/>
          <w:sz w:val="28"/>
          <w:szCs w:val="28"/>
          <w:rtl/>
        </w:rPr>
        <w:t>אתה מבין מה מניע אותך רגשית, מה משפיע עליך ו</w:t>
      </w:r>
      <w:r w:rsidR="00880F74">
        <w:rPr>
          <w:rFonts w:cs="Arial" w:hint="cs"/>
          <w:sz w:val="28"/>
          <w:szCs w:val="28"/>
          <w:rtl/>
        </w:rPr>
        <w:t>איך אפשר</w:t>
      </w:r>
      <w:r w:rsidRPr="00F71BE1">
        <w:rPr>
          <w:rFonts w:cs="Arial"/>
          <w:sz w:val="28"/>
          <w:szCs w:val="28"/>
          <w:rtl/>
        </w:rPr>
        <w:t xml:space="preserve"> להתמודד, לתעל ולמנף את רגשות. אתה חווה חיבור </w:t>
      </w:r>
      <w:r w:rsidR="00880F74">
        <w:rPr>
          <w:rFonts w:cs="Arial" w:hint="cs"/>
          <w:sz w:val="28"/>
          <w:szCs w:val="28"/>
          <w:rtl/>
        </w:rPr>
        <w:t>בין ה</w:t>
      </w:r>
      <w:r w:rsidRPr="00F71BE1">
        <w:rPr>
          <w:rFonts w:cs="Arial"/>
          <w:sz w:val="28"/>
          <w:szCs w:val="28"/>
          <w:rtl/>
        </w:rPr>
        <w:t>גוף</w:t>
      </w:r>
      <w:r w:rsidR="00880F74">
        <w:rPr>
          <w:rFonts w:cs="Arial" w:hint="cs"/>
          <w:sz w:val="28"/>
          <w:szCs w:val="28"/>
          <w:rtl/>
        </w:rPr>
        <w:t xml:space="preserve"> ל</w:t>
      </w:r>
      <w:r w:rsidRPr="00F71BE1">
        <w:rPr>
          <w:rFonts w:cs="Arial"/>
          <w:sz w:val="28"/>
          <w:szCs w:val="28"/>
          <w:rtl/>
        </w:rPr>
        <w:t>נפש ומבין את ההשפעה ההדדית בין תחושותיך וצ</w:t>
      </w:r>
      <w:r w:rsidR="00880F74">
        <w:rPr>
          <w:rFonts w:cs="Arial" w:hint="cs"/>
          <w:sz w:val="28"/>
          <w:szCs w:val="28"/>
          <w:rtl/>
        </w:rPr>
        <w:t>ו</w:t>
      </w:r>
      <w:r w:rsidRPr="00F71BE1">
        <w:rPr>
          <w:rFonts w:cs="Arial"/>
          <w:sz w:val="28"/>
          <w:szCs w:val="28"/>
          <w:rtl/>
        </w:rPr>
        <w:t>רכי גופך.</w:t>
      </w:r>
      <w:ins w:id="27" w:author="user" w:date="2020-12-09T03:36:00Z">
        <w:r w:rsidR="00FD681B">
          <w:rPr>
            <w:rFonts w:cs="Arial"/>
            <w:sz w:val="28"/>
            <w:szCs w:val="28"/>
          </w:rPr>
          <w:t>$</w:t>
        </w:r>
      </w:ins>
      <w:r w:rsidRPr="00F71BE1">
        <w:rPr>
          <w:rFonts w:cs="Arial"/>
          <w:sz w:val="28"/>
          <w:szCs w:val="28"/>
          <w:rtl/>
        </w:rPr>
        <w:t xml:space="preserve">  </w:t>
      </w:r>
    </w:p>
    <w:p w14:paraId="7AECB29E" w14:textId="74AA321B" w:rsidR="00B63E1F" w:rsidRDefault="00B63E1F" w:rsidP="00B63E1F">
      <w:pPr>
        <w:jc w:val="center"/>
        <w:rPr>
          <w:rFonts w:cs="Arial"/>
          <w:sz w:val="28"/>
          <w:szCs w:val="28"/>
          <w:rtl/>
        </w:rPr>
      </w:pPr>
      <w:r w:rsidRPr="00F71BE1">
        <w:rPr>
          <w:rFonts w:cs="Arial"/>
          <w:sz w:val="28"/>
          <w:szCs w:val="28"/>
          <w:rtl/>
        </w:rPr>
        <w:t>יש לך מבט נכון ובריא על זוגיות ועל המין השני. אתה מצליח לנתב ולאסוף את הכוח המיני לביטוי הנכון שלו ביצירה ו</w:t>
      </w:r>
      <w:r w:rsidR="00880F74">
        <w:rPr>
          <w:rFonts w:cs="Arial" w:hint="cs"/>
          <w:sz w:val="28"/>
          <w:szCs w:val="28"/>
          <w:rtl/>
        </w:rPr>
        <w:t>ב</w:t>
      </w:r>
      <w:r w:rsidRPr="00F71BE1">
        <w:rPr>
          <w:rFonts w:cs="Arial"/>
          <w:sz w:val="28"/>
          <w:szCs w:val="28"/>
          <w:rtl/>
        </w:rPr>
        <w:t>השפעה ומייעד אותו לקשר זוגי אמיתי</w:t>
      </w:r>
      <w:r w:rsidR="00880F74">
        <w:rPr>
          <w:rFonts w:cs="Arial" w:hint="cs"/>
          <w:sz w:val="28"/>
          <w:szCs w:val="28"/>
          <w:rtl/>
        </w:rPr>
        <w:t>,</w:t>
      </w:r>
      <w:r w:rsidRPr="00F71BE1">
        <w:rPr>
          <w:rFonts w:cs="Arial"/>
          <w:sz w:val="28"/>
          <w:szCs w:val="28"/>
          <w:rtl/>
        </w:rPr>
        <w:t xml:space="preserve"> בריא ומשפחתי.</w:t>
      </w:r>
      <w:ins w:id="28" w:author="user" w:date="2020-12-09T03:36:00Z">
        <w:r w:rsidR="00FD681B">
          <w:rPr>
            <w:rFonts w:cs="Arial"/>
            <w:sz w:val="28"/>
            <w:szCs w:val="28"/>
          </w:rPr>
          <w:t>$</w:t>
        </w:r>
      </w:ins>
      <w:r w:rsidRPr="00F71BE1">
        <w:rPr>
          <w:rFonts w:cs="Arial"/>
          <w:sz w:val="28"/>
          <w:szCs w:val="28"/>
          <w:rtl/>
        </w:rPr>
        <w:t xml:space="preserve"> </w:t>
      </w:r>
    </w:p>
    <w:p w14:paraId="1698D1FF" w14:textId="40512D9F" w:rsidR="00880F74" w:rsidRDefault="00B63E1F" w:rsidP="00B63E1F">
      <w:pPr>
        <w:jc w:val="center"/>
        <w:rPr>
          <w:rFonts w:cs="Arial"/>
          <w:sz w:val="28"/>
          <w:szCs w:val="28"/>
          <w:rtl/>
        </w:rPr>
      </w:pPr>
      <w:r w:rsidRPr="00F71BE1">
        <w:rPr>
          <w:rFonts w:cs="Arial"/>
          <w:sz w:val="28"/>
          <w:szCs w:val="28"/>
          <w:rtl/>
        </w:rPr>
        <w:t>אתה מחובר לייחודיות שלך</w:t>
      </w:r>
      <w:r w:rsidR="00880F74">
        <w:rPr>
          <w:rFonts w:cs="Arial" w:hint="cs"/>
          <w:sz w:val="28"/>
          <w:szCs w:val="28"/>
          <w:rtl/>
        </w:rPr>
        <w:t>.</w:t>
      </w:r>
      <w:ins w:id="29" w:author="user" w:date="2020-12-09T03:36:00Z">
        <w:r w:rsidR="00FD681B">
          <w:rPr>
            <w:rFonts w:cs="Arial"/>
            <w:sz w:val="28"/>
            <w:szCs w:val="28"/>
          </w:rPr>
          <w:t>$</w:t>
        </w:r>
      </w:ins>
      <w:r w:rsidRPr="00F71BE1">
        <w:rPr>
          <w:rFonts w:cs="Arial"/>
          <w:sz w:val="28"/>
          <w:szCs w:val="28"/>
          <w:rtl/>
        </w:rPr>
        <w:t xml:space="preserve"> </w:t>
      </w:r>
    </w:p>
    <w:p w14:paraId="658D63BD" w14:textId="054FF153" w:rsidR="00B63E1F" w:rsidRPr="00F71BE1" w:rsidRDefault="00B63E1F" w:rsidP="00B63E1F">
      <w:pPr>
        <w:jc w:val="center"/>
        <w:rPr>
          <w:rFonts w:cs="Arial"/>
          <w:sz w:val="28"/>
          <w:szCs w:val="28"/>
          <w:rtl/>
        </w:rPr>
      </w:pPr>
      <w:r w:rsidRPr="00F71BE1">
        <w:rPr>
          <w:rFonts w:cs="Arial"/>
          <w:sz w:val="28"/>
          <w:szCs w:val="28"/>
          <w:rtl/>
        </w:rPr>
        <w:t xml:space="preserve">אתה </w:t>
      </w:r>
      <w:r>
        <w:rPr>
          <w:rFonts w:cs="Arial" w:hint="cs"/>
          <w:sz w:val="28"/>
          <w:szCs w:val="28"/>
          <w:rtl/>
        </w:rPr>
        <w:t>מבין את הערך ו</w:t>
      </w:r>
      <w:r w:rsidR="00880F74">
        <w:rPr>
          <w:rFonts w:cs="Arial" w:hint="cs"/>
          <w:sz w:val="28"/>
          <w:szCs w:val="28"/>
          <w:rtl/>
        </w:rPr>
        <w:t xml:space="preserve">את </w:t>
      </w:r>
      <w:r>
        <w:rPr>
          <w:rFonts w:cs="Arial" w:hint="cs"/>
          <w:sz w:val="28"/>
          <w:szCs w:val="28"/>
          <w:rtl/>
        </w:rPr>
        <w:t>ה</w:t>
      </w:r>
      <w:r w:rsidRPr="00F71BE1">
        <w:rPr>
          <w:rFonts w:cs="Arial"/>
          <w:sz w:val="28"/>
          <w:szCs w:val="28"/>
          <w:rtl/>
        </w:rPr>
        <w:t xml:space="preserve">תפקיד </w:t>
      </w:r>
      <w:r>
        <w:rPr>
          <w:rFonts w:cs="Arial" w:hint="cs"/>
          <w:sz w:val="28"/>
          <w:szCs w:val="28"/>
          <w:rtl/>
        </w:rPr>
        <w:t>ה</w:t>
      </w:r>
      <w:r w:rsidRPr="00F71BE1">
        <w:rPr>
          <w:rFonts w:cs="Arial"/>
          <w:sz w:val="28"/>
          <w:szCs w:val="28"/>
          <w:rtl/>
        </w:rPr>
        <w:t xml:space="preserve">בלעדי </w:t>
      </w:r>
      <w:r>
        <w:rPr>
          <w:rFonts w:cs="Arial" w:hint="cs"/>
          <w:sz w:val="28"/>
          <w:szCs w:val="28"/>
          <w:rtl/>
        </w:rPr>
        <w:t xml:space="preserve">שלך </w:t>
      </w:r>
      <w:r w:rsidRPr="00F71BE1">
        <w:rPr>
          <w:rFonts w:cs="Arial"/>
          <w:sz w:val="28"/>
          <w:szCs w:val="28"/>
          <w:rtl/>
        </w:rPr>
        <w:t>בעולם</w:t>
      </w:r>
      <w:commentRangeEnd w:id="21"/>
      <w:r w:rsidR="00655EA8">
        <w:rPr>
          <w:rStyle w:val="CommentReference"/>
          <w:rtl/>
        </w:rPr>
        <w:commentReference w:id="21"/>
      </w:r>
      <w:r w:rsidRPr="00F71BE1">
        <w:rPr>
          <w:rFonts w:cs="Arial"/>
          <w:sz w:val="28"/>
          <w:szCs w:val="28"/>
          <w:rtl/>
        </w:rPr>
        <w:t>.</w:t>
      </w:r>
      <w:ins w:id="30" w:author="user" w:date="2020-12-09T03:36:00Z">
        <w:r w:rsidR="00FD681B">
          <w:rPr>
            <w:rFonts w:cs="Arial"/>
            <w:sz w:val="28"/>
            <w:szCs w:val="28"/>
          </w:rPr>
          <w:t>$</w:t>
        </w:r>
      </w:ins>
      <w:r w:rsidRPr="00F71BE1">
        <w:rPr>
          <w:rFonts w:cs="Arial"/>
          <w:sz w:val="28"/>
          <w:szCs w:val="28"/>
          <w:rtl/>
        </w:rPr>
        <w:t xml:space="preserve"> </w:t>
      </w:r>
    </w:p>
    <w:p w14:paraId="67F6AE02" w14:textId="77777777" w:rsidR="003D696C" w:rsidRPr="00EA1D07" w:rsidRDefault="003D696C" w:rsidP="003D696C">
      <w:pPr>
        <w:jc w:val="center"/>
        <w:rPr>
          <w:sz w:val="28"/>
          <w:szCs w:val="28"/>
          <w:rtl/>
        </w:rPr>
      </w:pPr>
    </w:p>
    <w:p w14:paraId="7D7E7656" w14:textId="77777777" w:rsidR="003D696C" w:rsidRPr="00F71BE1" w:rsidRDefault="003D696C" w:rsidP="003D696C">
      <w:pPr>
        <w:rPr>
          <w:rFonts w:cs="Arial"/>
          <w:sz w:val="28"/>
          <w:szCs w:val="28"/>
          <w:rtl/>
        </w:rPr>
      </w:pPr>
    </w:p>
    <w:p w14:paraId="388FC69C" w14:textId="38D6CFB1" w:rsidR="007C50CB" w:rsidRDefault="007C50CB" w:rsidP="007C50CB">
      <w:pPr>
        <w:jc w:val="center"/>
        <w:rPr>
          <w:rFonts w:cs="Arial"/>
          <w:sz w:val="28"/>
          <w:szCs w:val="28"/>
        </w:rPr>
      </w:pPr>
      <w:commentRangeStart w:id="31"/>
      <w:r>
        <w:rPr>
          <w:rFonts w:cs="Arial"/>
          <w:sz w:val="28"/>
          <w:szCs w:val="28"/>
          <w:rtl/>
        </w:rPr>
        <w:t>בתוכך</w:t>
      </w:r>
      <w:commentRangeEnd w:id="31"/>
      <w:r>
        <w:rPr>
          <w:rStyle w:val="CommentReference"/>
          <w:rtl/>
        </w:rPr>
        <w:commentReference w:id="31"/>
      </w:r>
      <w:r>
        <w:rPr>
          <w:rFonts w:cs="Arial"/>
          <w:sz w:val="28"/>
          <w:szCs w:val="28"/>
          <w:rtl/>
        </w:rPr>
        <w:t xml:space="preserve"> </w:t>
      </w:r>
      <w:r w:rsidR="00880F74">
        <w:rPr>
          <w:rFonts w:cs="Arial" w:hint="cs"/>
          <w:sz w:val="28"/>
          <w:szCs w:val="28"/>
          <w:rtl/>
        </w:rPr>
        <w:t xml:space="preserve">יש </w:t>
      </w:r>
      <w:r>
        <w:rPr>
          <w:rFonts w:cs="Arial"/>
          <w:sz w:val="28"/>
          <w:szCs w:val="28"/>
          <w:rtl/>
        </w:rPr>
        <w:t xml:space="preserve">אוצר של יופי ואתה יודע את זה! </w:t>
      </w:r>
      <w:r w:rsidR="00CD331B">
        <w:rPr>
          <w:rFonts w:cs="Arial"/>
          <w:sz w:val="28"/>
          <w:szCs w:val="28"/>
          <w:rtl/>
        </w:rPr>
        <w:br/>
      </w:r>
      <w:r>
        <w:rPr>
          <w:rFonts w:cs="Arial"/>
          <w:sz w:val="28"/>
          <w:szCs w:val="28"/>
          <w:rtl/>
        </w:rPr>
        <w:t xml:space="preserve">אתה </w:t>
      </w:r>
      <w:r>
        <w:rPr>
          <w:rFonts w:cs="Arial" w:hint="cs"/>
          <w:sz w:val="28"/>
          <w:szCs w:val="28"/>
          <w:rtl/>
        </w:rPr>
        <w:t>מתקדם</w:t>
      </w:r>
      <w:r>
        <w:rPr>
          <w:rFonts w:cs="Arial"/>
          <w:sz w:val="28"/>
          <w:szCs w:val="28"/>
          <w:rtl/>
        </w:rPr>
        <w:t xml:space="preserve"> </w:t>
      </w:r>
      <w:r>
        <w:rPr>
          <w:rFonts w:cs="Arial" w:hint="cs"/>
          <w:sz w:val="28"/>
          <w:szCs w:val="28"/>
          <w:rtl/>
        </w:rPr>
        <w:t xml:space="preserve">בזיהוי </w:t>
      </w:r>
      <w:r>
        <w:rPr>
          <w:rFonts w:cs="Arial"/>
          <w:sz w:val="28"/>
          <w:szCs w:val="28"/>
          <w:rtl/>
        </w:rPr>
        <w:t>התכונות הטובות הקיימות בך.</w:t>
      </w:r>
      <w:ins w:id="32" w:author="user" w:date="2020-12-09T03:55:00Z">
        <w:r w:rsidR="002A6D05">
          <w:rPr>
            <w:rFonts w:cs="Arial"/>
            <w:sz w:val="28"/>
            <w:szCs w:val="28"/>
          </w:rPr>
          <w:t>$</w:t>
        </w:r>
      </w:ins>
      <w:r>
        <w:rPr>
          <w:rFonts w:cs="Arial"/>
          <w:sz w:val="28"/>
          <w:szCs w:val="28"/>
          <w:rtl/>
        </w:rPr>
        <w:t xml:space="preserve"> </w:t>
      </w:r>
    </w:p>
    <w:p w14:paraId="230D52AA" w14:textId="23EA7D56" w:rsidR="003D696C" w:rsidRPr="00F71BE1" w:rsidRDefault="003D696C" w:rsidP="00986B83">
      <w:pPr>
        <w:jc w:val="center"/>
        <w:rPr>
          <w:rFonts w:cs="Arial"/>
          <w:sz w:val="28"/>
          <w:szCs w:val="28"/>
          <w:rtl/>
        </w:rPr>
      </w:pPr>
      <w:r w:rsidRPr="00F71BE1">
        <w:rPr>
          <w:rFonts w:cs="Arial"/>
          <w:sz w:val="28"/>
          <w:szCs w:val="28"/>
          <w:rtl/>
        </w:rPr>
        <w:t>אתה מודע לאתגרים ולכאבים שבחייך ויש לך רצון למצוא כיוון ודרך.</w:t>
      </w:r>
      <w:ins w:id="33" w:author="user" w:date="2020-12-09T03:55:00Z">
        <w:r w:rsidR="002A6D05">
          <w:rPr>
            <w:rFonts w:cs="Arial"/>
            <w:sz w:val="28"/>
            <w:szCs w:val="28"/>
          </w:rPr>
          <w:t>$</w:t>
        </w:r>
      </w:ins>
    </w:p>
    <w:p w14:paraId="5129155B" w14:textId="75D72361" w:rsidR="003D696C" w:rsidRPr="00F71BE1" w:rsidRDefault="003D696C" w:rsidP="003D696C">
      <w:pPr>
        <w:jc w:val="center"/>
        <w:rPr>
          <w:rFonts w:cs="Arial"/>
          <w:sz w:val="28"/>
          <w:szCs w:val="28"/>
          <w:rtl/>
        </w:rPr>
      </w:pPr>
      <w:r w:rsidRPr="00F71BE1">
        <w:rPr>
          <w:rFonts w:cs="Arial"/>
          <w:sz w:val="28"/>
          <w:szCs w:val="28"/>
          <w:rtl/>
        </w:rPr>
        <w:t xml:space="preserve">מגלישת גלים ועד לימודי רפואה </w:t>
      </w:r>
      <w:r w:rsidR="00CD331B">
        <w:rPr>
          <w:rFonts w:cs="Arial" w:hint="cs"/>
          <w:sz w:val="28"/>
          <w:szCs w:val="28"/>
          <w:rtl/>
        </w:rPr>
        <w:t>–</w:t>
      </w:r>
      <w:r w:rsidRPr="00F71BE1">
        <w:rPr>
          <w:rFonts w:cs="Arial"/>
          <w:sz w:val="28"/>
          <w:szCs w:val="28"/>
          <w:rtl/>
        </w:rPr>
        <w:t xml:space="preserve"> אתה מתאהב בחלומות שלך </w:t>
      </w:r>
      <w:r w:rsidR="00CD331B">
        <w:rPr>
          <w:rFonts w:cs="Arial" w:hint="cs"/>
          <w:sz w:val="28"/>
          <w:szCs w:val="28"/>
          <w:rtl/>
        </w:rPr>
        <w:t>ו</w:t>
      </w:r>
      <w:r w:rsidRPr="00F71BE1">
        <w:rPr>
          <w:rFonts w:cs="Arial"/>
          <w:sz w:val="28"/>
          <w:szCs w:val="28"/>
          <w:rtl/>
        </w:rPr>
        <w:t>לומד לתת להם מקום. מתפתחת אצלך התשוקה שחלומותיך יתגשמו.</w:t>
      </w:r>
      <w:ins w:id="34" w:author="user" w:date="2020-12-09T03:55:00Z">
        <w:r w:rsidR="002A6D05">
          <w:rPr>
            <w:rFonts w:cs="Arial"/>
            <w:sz w:val="28"/>
            <w:szCs w:val="28"/>
          </w:rPr>
          <w:t>$</w:t>
        </w:r>
      </w:ins>
    </w:p>
    <w:p w14:paraId="3025167B" w14:textId="597549F5" w:rsidR="003D696C" w:rsidRPr="00F71BE1" w:rsidRDefault="00CD331B" w:rsidP="003D696C">
      <w:pPr>
        <w:jc w:val="center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ל</w:t>
      </w:r>
      <w:r w:rsidR="00CC6D1D">
        <w:rPr>
          <w:rFonts w:cs="Arial" w:hint="cs"/>
          <w:sz w:val="28"/>
          <w:szCs w:val="28"/>
          <w:rtl/>
        </w:rPr>
        <w:t>אט</w:t>
      </w:r>
      <w:r w:rsidR="00C96C4B">
        <w:rPr>
          <w:rFonts w:cs="Arial" w:hint="cs"/>
          <w:sz w:val="28"/>
          <w:szCs w:val="28"/>
          <w:rtl/>
        </w:rPr>
        <w:t>־</w:t>
      </w:r>
      <w:r>
        <w:rPr>
          <w:rFonts w:cs="Arial" w:hint="cs"/>
          <w:sz w:val="28"/>
          <w:szCs w:val="28"/>
          <w:rtl/>
        </w:rPr>
        <w:t>ל</w:t>
      </w:r>
      <w:r w:rsidR="00CC6D1D">
        <w:rPr>
          <w:rFonts w:cs="Arial" w:hint="cs"/>
          <w:sz w:val="28"/>
          <w:szCs w:val="28"/>
          <w:rtl/>
        </w:rPr>
        <w:t xml:space="preserve">אט </w:t>
      </w:r>
      <w:r w:rsidR="003D696C" w:rsidRPr="00F71BE1">
        <w:rPr>
          <w:rFonts w:cs="Arial"/>
          <w:sz w:val="28"/>
          <w:szCs w:val="28"/>
          <w:rtl/>
        </w:rPr>
        <w:t>אתה בונה זהות ברורה ויציבה. אתה יודע להצביע על התכונות ו</w:t>
      </w:r>
      <w:r>
        <w:rPr>
          <w:rFonts w:cs="Arial" w:hint="cs"/>
          <w:sz w:val="28"/>
          <w:szCs w:val="28"/>
          <w:rtl/>
        </w:rPr>
        <w:t xml:space="preserve">על </w:t>
      </w:r>
      <w:r w:rsidR="003D696C" w:rsidRPr="00F71BE1">
        <w:rPr>
          <w:rFonts w:cs="Arial"/>
          <w:sz w:val="28"/>
          <w:szCs w:val="28"/>
          <w:rtl/>
        </w:rPr>
        <w:t>ההרגלים שנכון שיהיו חלק מאישיותך ועל אל</w:t>
      </w:r>
      <w:r>
        <w:rPr>
          <w:rFonts w:cs="Arial" w:hint="cs"/>
          <w:sz w:val="28"/>
          <w:szCs w:val="28"/>
          <w:rtl/>
        </w:rPr>
        <w:t>ה</w:t>
      </w:r>
      <w:r w:rsidR="003D696C" w:rsidRPr="00F71BE1">
        <w:rPr>
          <w:rFonts w:cs="Arial"/>
          <w:sz w:val="28"/>
          <w:szCs w:val="28"/>
          <w:rtl/>
        </w:rPr>
        <w:t xml:space="preserve"> שמהם היית שמח להיפרד.</w:t>
      </w:r>
      <w:ins w:id="35" w:author="user" w:date="2020-12-09T03:55:00Z">
        <w:r w:rsidR="002A6D05">
          <w:rPr>
            <w:rFonts w:cs="Arial"/>
            <w:sz w:val="28"/>
            <w:szCs w:val="28"/>
          </w:rPr>
          <w:t>$</w:t>
        </w:r>
      </w:ins>
      <w:r w:rsidR="003D696C" w:rsidRPr="00F71BE1">
        <w:rPr>
          <w:rFonts w:cs="Arial"/>
          <w:sz w:val="28"/>
          <w:szCs w:val="28"/>
          <w:rtl/>
        </w:rPr>
        <w:t xml:space="preserve">  </w:t>
      </w:r>
    </w:p>
    <w:p w14:paraId="19DC3F08" w14:textId="03A31074" w:rsidR="003D696C" w:rsidRPr="00F71BE1" w:rsidRDefault="003D696C" w:rsidP="003D696C">
      <w:pPr>
        <w:jc w:val="center"/>
        <w:rPr>
          <w:rFonts w:cs="Arial"/>
          <w:sz w:val="28"/>
          <w:szCs w:val="28"/>
          <w:rtl/>
        </w:rPr>
      </w:pPr>
      <w:r w:rsidRPr="00F71BE1">
        <w:rPr>
          <w:rFonts w:cs="Arial"/>
          <w:sz w:val="28"/>
          <w:szCs w:val="28"/>
          <w:rtl/>
        </w:rPr>
        <w:t xml:space="preserve">אתה מבין מה אתה באמת מחפש בעולם. הצורך העמוק שלך </w:t>
      </w:r>
      <w:r w:rsidR="00C96C4B">
        <w:rPr>
          <w:rFonts w:cs="Arial" w:hint="cs"/>
          <w:sz w:val="28"/>
          <w:szCs w:val="28"/>
          <w:rtl/>
        </w:rPr>
        <w:t>ב</w:t>
      </w:r>
      <w:r w:rsidRPr="00F71BE1">
        <w:rPr>
          <w:rFonts w:cs="Arial"/>
          <w:sz w:val="28"/>
          <w:szCs w:val="28"/>
          <w:rtl/>
        </w:rPr>
        <w:t>שייכות,</w:t>
      </w:r>
      <w:r w:rsidR="00C96C4B">
        <w:rPr>
          <w:rFonts w:cs="Arial" w:hint="cs"/>
          <w:sz w:val="28"/>
          <w:szCs w:val="28"/>
          <w:rtl/>
        </w:rPr>
        <w:t xml:space="preserve"> ב</w:t>
      </w:r>
      <w:r w:rsidRPr="00F71BE1">
        <w:rPr>
          <w:rFonts w:cs="Arial"/>
          <w:sz w:val="28"/>
          <w:szCs w:val="28"/>
          <w:rtl/>
        </w:rPr>
        <w:t xml:space="preserve">הערכה, </w:t>
      </w:r>
      <w:r w:rsidR="00C96C4B">
        <w:rPr>
          <w:rFonts w:cs="Arial" w:hint="cs"/>
          <w:sz w:val="28"/>
          <w:szCs w:val="28"/>
          <w:rtl/>
        </w:rPr>
        <w:t>ב</w:t>
      </w:r>
      <w:r w:rsidRPr="00F71BE1">
        <w:rPr>
          <w:rFonts w:cs="Arial"/>
          <w:sz w:val="28"/>
          <w:szCs w:val="28"/>
          <w:rtl/>
        </w:rPr>
        <w:t>משמעות ו</w:t>
      </w:r>
      <w:r w:rsidR="00C96C4B">
        <w:rPr>
          <w:rFonts w:cs="Arial" w:hint="cs"/>
          <w:sz w:val="28"/>
          <w:szCs w:val="28"/>
          <w:rtl/>
        </w:rPr>
        <w:t>ב</w:t>
      </w:r>
      <w:r w:rsidRPr="00F71BE1">
        <w:rPr>
          <w:rFonts w:cs="Arial"/>
          <w:sz w:val="28"/>
          <w:szCs w:val="28"/>
          <w:rtl/>
        </w:rPr>
        <w:t xml:space="preserve">מימוש עצמי </w:t>
      </w:r>
      <w:r w:rsidR="00B63E1F">
        <w:rPr>
          <w:rFonts w:cs="Arial" w:hint="cs"/>
          <w:sz w:val="28"/>
          <w:szCs w:val="28"/>
          <w:rtl/>
        </w:rPr>
        <w:t>מ</w:t>
      </w:r>
      <w:r w:rsidR="00B63E1F" w:rsidRPr="00F71BE1">
        <w:rPr>
          <w:rFonts w:cs="Arial"/>
          <w:sz w:val="28"/>
          <w:szCs w:val="28"/>
          <w:rtl/>
        </w:rPr>
        <w:t xml:space="preserve">תברר </w:t>
      </w:r>
      <w:r w:rsidRPr="00F71BE1">
        <w:rPr>
          <w:rFonts w:cs="Arial"/>
          <w:sz w:val="28"/>
          <w:szCs w:val="28"/>
          <w:rtl/>
        </w:rPr>
        <w:t>לך.</w:t>
      </w:r>
      <w:ins w:id="36" w:author="user" w:date="2020-12-09T03:55:00Z">
        <w:r w:rsidR="002A6D05">
          <w:rPr>
            <w:rFonts w:cs="Arial"/>
            <w:sz w:val="28"/>
            <w:szCs w:val="28"/>
          </w:rPr>
          <w:t>$</w:t>
        </w:r>
      </w:ins>
    </w:p>
    <w:p w14:paraId="316AE149" w14:textId="21BADA74" w:rsidR="003D696C" w:rsidRDefault="003D696C" w:rsidP="003D696C">
      <w:pPr>
        <w:jc w:val="center"/>
        <w:rPr>
          <w:rFonts w:cs="Arial"/>
          <w:sz w:val="28"/>
          <w:szCs w:val="28"/>
          <w:rtl/>
        </w:rPr>
      </w:pPr>
      <w:r w:rsidRPr="00F71BE1">
        <w:rPr>
          <w:rFonts w:cs="Arial"/>
          <w:sz w:val="28"/>
          <w:szCs w:val="28"/>
          <w:rtl/>
        </w:rPr>
        <w:lastRenderedPageBreak/>
        <w:t xml:space="preserve">אתה </w:t>
      </w:r>
      <w:r w:rsidR="0084667D">
        <w:rPr>
          <w:rFonts w:cs="Arial" w:hint="cs"/>
          <w:sz w:val="28"/>
          <w:szCs w:val="28"/>
          <w:rtl/>
        </w:rPr>
        <w:t xml:space="preserve">נעשה </w:t>
      </w:r>
      <w:r w:rsidRPr="00F71BE1">
        <w:rPr>
          <w:rFonts w:cs="Arial"/>
          <w:sz w:val="28"/>
          <w:szCs w:val="28"/>
          <w:rtl/>
        </w:rPr>
        <w:t>קשוב לרגשות, לצרכים ולקשיים שלך. אתה פחות ציני ויותר ישיר עם עצמך.</w:t>
      </w:r>
      <w:ins w:id="37" w:author="user" w:date="2020-12-09T03:55:00Z">
        <w:r w:rsidR="002A6D05">
          <w:rPr>
            <w:rFonts w:cs="Arial"/>
            <w:sz w:val="28"/>
            <w:szCs w:val="28"/>
          </w:rPr>
          <w:t>$</w:t>
        </w:r>
      </w:ins>
      <w:r w:rsidRPr="00F71BE1">
        <w:rPr>
          <w:rFonts w:cs="Arial"/>
          <w:sz w:val="28"/>
          <w:szCs w:val="28"/>
          <w:rtl/>
        </w:rPr>
        <w:t xml:space="preserve"> </w:t>
      </w:r>
    </w:p>
    <w:p w14:paraId="1459EEBD" w14:textId="185B6358" w:rsidR="00BB22B3" w:rsidRPr="00F71BE1" w:rsidRDefault="00BB22B3" w:rsidP="00554F9F">
      <w:pPr>
        <w:jc w:val="center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עדיין קשה לך </w:t>
      </w:r>
      <w:r w:rsidR="00CD331B">
        <w:rPr>
          <w:rFonts w:cs="Arial" w:hint="cs"/>
          <w:sz w:val="28"/>
          <w:szCs w:val="28"/>
          <w:rtl/>
        </w:rPr>
        <w:t>ב</w:t>
      </w:r>
      <w:r>
        <w:rPr>
          <w:rFonts w:cs="Arial" w:hint="cs"/>
          <w:sz w:val="28"/>
          <w:szCs w:val="28"/>
          <w:rtl/>
        </w:rPr>
        <w:t xml:space="preserve">רגעים של </w:t>
      </w:r>
      <w:r w:rsidR="00CD331B">
        <w:rPr>
          <w:rFonts w:cs="Arial" w:hint="cs"/>
          <w:sz w:val="28"/>
          <w:szCs w:val="28"/>
          <w:rtl/>
        </w:rPr>
        <w:t>'</w:t>
      </w:r>
      <w:r>
        <w:rPr>
          <w:rFonts w:cs="Arial" w:hint="cs"/>
          <w:sz w:val="28"/>
          <w:szCs w:val="28"/>
          <w:rtl/>
        </w:rPr>
        <w:t>לבד</w:t>
      </w:r>
      <w:r w:rsidR="00CD331B">
        <w:rPr>
          <w:rFonts w:cs="Arial" w:hint="cs"/>
          <w:sz w:val="28"/>
          <w:szCs w:val="28"/>
          <w:rtl/>
        </w:rPr>
        <w:t xml:space="preserve">' </w:t>
      </w:r>
      <w:r w:rsidRPr="00F71BE1">
        <w:rPr>
          <w:rFonts w:cs="Arial"/>
          <w:sz w:val="28"/>
          <w:szCs w:val="28"/>
          <w:rtl/>
        </w:rPr>
        <w:t xml:space="preserve">עם עצמך. נסה להתנתק </w:t>
      </w:r>
      <w:r w:rsidR="00CD331B">
        <w:rPr>
          <w:rFonts w:cs="Arial" w:hint="cs"/>
          <w:sz w:val="28"/>
          <w:szCs w:val="28"/>
          <w:rtl/>
        </w:rPr>
        <w:t xml:space="preserve">לפעמים </w:t>
      </w:r>
      <w:r>
        <w:rPr>
          <w:rFonts w:cs="Arial" w:hint="cs"/>
          <w:sz w:val="28"/>
          <w:szCs w:val="28"/>
          <w:rtl/>
        </w:rPr>
        <w:t>מכל המסכים וההסחות</w:t>
      </w:r>
      <w:r w:rsidRPr="00F71BE1">
        <w:rPr>
          <w:rFonts w:cs="Arial"/>
          <w:sz w:val="28"/>
          <w:szCs w:val="28"/>
          <w:rtl/>
        </w:rPr>
        <w:t xml:space="preserve"> ותגלה עולם פנימי עשיר שמחכה לך.</w:t>
      </w:r>
      <w:ins w:id="38" w:author="user" w:date="2020-12-09T03:55:00Z">
        <w:r w:rsidR="002A6D05">
          <w:rPr>
            <w:rFonts w:cs="Arial"/>
            <w:sz w:val="28"/>
            <w:szCs w:val="28"/>
          </w:rPr>
          <w:t>$</w:t>
        </w:r>
      </w:ins>
    </w:p>
    <w:p w14:paraId="59A5C416" w14:textId="04FEDA39" w:rsidR="003D696C" w:rsidRPr="00F71BE1" w:rsidRDefault="003D696C" w:rsidP="003D696C">
      <w:pPr>
        <w:jc w:val="center"/>
        <w:rPr>
          <w:rFonts w:cs="Arial"/>
          <w:sz w:val="28"/>
          <w:szCs w:val="28"/>
          <w:rtl/>
        </w:rPr>
      </w:pPr>
      <w:r w:rsidRPr="00F71BE1">
        <w:rPr>
          <w:rFonts w:cs="Arial"/>
          <w:sz w:val="28"/>
          <w:szCs w:val="28"/>
          <w:rtl/>
        </w:rPr>
        <w:t>אתה</w:t>
      </w:r>
      <w:r w:rsidR="00655EA8">
        <w:rPr>
          <w:rFonts w:cs="Arial" w:hint="cs"/>
          <w:sz w:val="28"/>
          <w:szCs w:val="28"/>
          <w:rtl/>
        </w:rPr>
        <w:t xml:space="preserve"> מתקדם</w:t>
      </w:r>
      <w:r w:rsidR="00CD331B">
        <w:rPr>
          <w:rFonts w:cs="Arial" w:hint="cs"/>
          <w:sz w:val="28"/>
          <w:szCs w:val="28"/>
          <w:rtl/>
        </w:rPr>
        <w:t>.</w:t>
      </w:r>
      <w:r w:rsidR="00655EA8">
        <w:rPr>
          <w:rFonts w:cs="Arial" w:hint="cs"/>
          <w:sz w:val="28"/>
          <w:szCs w:val="28"/>
          <w:rtl/>
        </w:rPr>
        <w:t xml:space="preserve"> מיום ליום</w:t>
      </w:r>
      <w:r w:rsidR="00CD331B">
        <w:rPr>
          <w:rFonts w:cs="Arial" w:hint="cs"/>
          <w:sz w:val="28"/>
          <w:szCs w:val="28"/>
          <w:rtl/>
        </w:rPr>
        <w:t xml:space="preserve"> אתה</w:t>
      </w:r>
      <w:r w:rsidRPr="00F71BE1">
        <w:rPr>
          <w:rFonts w:cs="Arial"/>
          <w:sz w:val="28"/>
          <w:szCs w:val="28"/>
          <w:rtl/>
        </w:rPr>
        <w:t xml:space="preserve"> נאמן</w:t>
      </w:r>
      <w:r w:rsidR="0084667D">
        <w:rPr>
          <w:rFonts w:cs="Arial" w:hint="cs"/>
          <w:sz w:val="28"/>
          <w:szCs w:val="28"/>
          <w:rtl/>
        </w:rPr>
        <w:t xml:space="preserve"> יותר </w:t>
      </w:r>
      <w:r w:rsidRPr="00F71BE1">
        <w:rPr>
          <w:rFonts w:cs="Arial"/>
          <w:sz w:val="28"/>
          <w:szCs w:val="28"/>
          <w:rtl/>
        </w:rPr>
        <w:t xml:space="preserve">לרצונות האמיתיים שלך ומדייק </w:t>
      </w:r>
      <w:r w:rsidR="00CD331B">
        <w:rPr>
          <w:rFonts w:cs="Arial" w:hint="cs"/>
          <w:sz w:val="28"/>
          <w:szCs w:val="28"/>
          <w:rtl/>
        </w:rPr>
        <w:t>את ה</w:t>
      </w:r>
      <w:r w:rsidRPr="00F71BE1">
        <w:rPr>
          <w:rFonts w:cs="Arial"/>
          <w:sz w:val="28"/>
          <w:szCs w:val="28"/>
          <w:rtl/>
        </w:rPr>
        <w:t>בחירות שלך.</w:t>
      </w:r>
      <w:ins w:id="39" w:author="user" w:date="2020-12-09T03:55:00Z">
        <w:r w:rsidR="002A6D05">
          <w:rPr>
            <w:rFonts w:cs="Arial"/>
            <w:sz w:val="28"/>
            <w:szCs w:val="28"/>
          </w:rPr>
          <w:t>$</w:t>
        </w:r>
      </w:ins>
      <w:r w:rsidRPr="00F71BE1">
        <w:rPr>
          <w:rFonts w:cs="Arial"/>
          <w:sz w:val="28"/>
          <w:szCs w:val="28"/>
          <w:rtl/>
        </w:rPr>
        <w:t xml:space="preserve"> </w:t>
      </w:r>
    </w:p>
    <w:p w14:paraId="02AB5CA4" w14:textId="40067979" w:rsidR="007C50CB" w:rsidRDefault="007C50CB" w:rsidP="007C50CB">
      <w:pPr>
        <w:jc w:val="center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מתפתח אצלך</w:t>
      </w:r>
      <w:r>
        <w:rPr>
          <w:rFonts w:cs="Arial"/>
          <w:sz w:val="28"/>
          <w:szCs w:val="28"/>
          <w:rtl/>
        </w:rPr>
        <w:t xml:space="preserve"> מבט נכון ובריא על זוגיות ועל המין השני. אתה </w:t>
      </w:r>
      <w:r>
        <w:rPr>
          <w:rFonts w:cs="Arial" w:hint="cs"/>
          <w:sz w:val="28"/>
          <w:szCs w:val="28"/>
          <w:rtl/>
        </w:rPr>
        <w:t xml:space="preserve">לומד </w:t>
      </w:r>
      <w:r>
        <w:rPr>
          <w:rFonts w:cs="Arial"/>
          <w:sz w:val="28"/>
          <w:szCs w:val="28"/>
          <w:rtl/>
        </w:rPr>
        <w:t>לנתב ולאסוף את הכוח המיני לביטוי הנכון שלו ביצירה ו</w:t>
      </w:r>
      <w:r w:rsidR="00CD331B">
        <w:rPr>
          <w:rFonts w:cs="Arial" w:hint="cs"/>
          <w:sz w:val="28"/>
          <w:szCs w:val="28"/>
          <w:rtl/>
        </w:rPr>
        <w:t>ב</w:t>
      </w:r>
      <w:r>
        <w:rPr>
          <w:rFonts w:cs="Arial"/>
          <w:sz w:val="28"/>
          <w:szCs w:val="28"/>
          <w:rtl/>
        </w:rPr>
        <w:t>השפעה ומייעד אותו לקשר זוגי אמיתי</w:t>
      </w:r>
      <w:r w:rsidR="00CD331B">
        <w:rPr>
          <w:rFonts w:cs="Arial" w:hint="cs"/>
          <w:sz w:val="28"/>
          <w:szCs w:val="28"/>
          <w:rtl/>
        </w:rPr>
        <w:t>,</w:t>
      </w:r>
      <w:r>
        <w:rPr>
          <w:rFonts w:cs="Arial"/>
          <w:sz w:val="28"/>
          <w:szCs w:val="28"/>
          <w:rtl/>
        </w:rPr>
        <w:t xml:space="preserve"> בריא ומשפחתי.</w:t>
      </w:r>
      <w:ins w:id="40" w:author="user" w:date="2020-12-09T03:56:00Z">
        <w:r w:rsidR="002A6D05">
          <w:rPr>
            <w:rFonts w:cs="Arial"/>
            <w:sz w:val="28"/>
            <w:szCs w:val="28"/>
          </w:rPr>
          <w:t>$</w:t>
        </w:r>
      </w:ins>
      <w:r>
        <w:rPr>
          <w:rFonts w:cs="Arial"/>
          <w:sz w:val="28"/>
          <w:szCs w:val="28"/>
          <w:rtl/>
        </w:rPr>
        <w:t xml:space="preserve"> </w:t>
      </w:r>
    </w:p>
    <w:p w14:paraId="59F7C247" w14:textId="536EFCB5" w:rsidR="00BB22B3" w:rsidRPr="00F71BE1" w:rsidRDefault="00BB22B3" w:rsidP="00BB22B3">
      <w:pPr>
        <w:jc w:val="center"/>
        <w:rPr>
          <w:rFonts w:cs="Arial"/>
          <w:sz w:val="28"/>
          <w:szCs w:val="28"/>
          <w:rtl/>
        </w:rPr>
      </w:pPr>
      <w:r w:rsidRPr="00F71BE1">
        <w:rPr>
          <w:rFonts w:cs="Arial"/>
          <w:sz w:val="28"/>
          <w:szCs w:val="28"/>
          <w:rtl/>
        </w:rPr>
        <w:t>מעידות נובעות פעמים רבות מ</w:t>
      </w:r>
      <w:r>
        <w:rPr>
          <w:rFonts w:cs="Arial" w:hint="cs"/>
          <w:sz w:val="28"/>
          <w:szCs w:val="28"/>
          <w:rtl/>
        </w:rPr>
        <w:t xml:space="preserve">מיעוט הקשבה </w:t>
      </w:r>
      <w:r w:rsidRPr="00F71BE1">
        <w:rPr>
          <w:rFonts w:cs="Arial"/>
          <w:sz w:val="28"/>
          <w:szCs w:val="28"/>
          <w:rtl/>
        </w:rPr>
        <w:t xml:space="preserve">לתחושותיך ולמה שעובר עליך. ככל </w:t>
      </w:r>
      <w:r>
        <w:rPr>
          <w:rFonts w:cs="Arial" w:hint="cs"/>
          <w:sz w:val="28"/>
          <w:szCs w:val="28"/>
          <w:rtl/>
        </w:rPr>
        <w:t xml:space="preserve"> שתהיה קשוב יותר לרגשותיך ולתחושותיך</w:t>
      </w:r>
      <w:r w:rsidRPr="00F71BE1">
        <w:rPr>
          <w:rFonts w:cs="Arial"/>
          <w:sz w:val="28"/>
          <w:szCs w:val="28"/>
          <w:rtl/>
        </w:rPr>
        <w:t xml:space="preserve">, </w:t>
      </w:r>
      <w:r w:rsidR="00CD331B">
        <w:rPr>
          <w:rFonts w:cs="Arial" w:hint="cs"/>
          <w:sz w:val="28"/>
          <w:szCs w:val="28"/>
          <w:rtl/>
        </w:rPr>
        <w:t xml:space="preserve">כך </w:t>
      </w:r>
      <w:r w:rsidRPr="00F71BE1">
        <w:rPr>
          <w:rFonts w:cs="Arial"/>
          <w:sz w:val="28"/>
          <w:szCs w:val="28"/>
          <w:rtl/>
        </w:rPr>
        <w:t>ההתמודדות תהיה קלה יותר.</w:t>
      </w:r>
      <w:ins w:id="41" w:author="user" w:date="2020-12-09T03:56:00Z">
        <w:r w:rsidR="002A6D05">
          <w:rPr>
            <w:rFonts w:cs="Arial"/>
            <w:sz w:val="28"/>
            <w:szCs w:val="28"/>
          </w:rPr>
          <w:t>$</w:t>
        </w:r>
      </w:ins>
      <w:r w:rsidRPr="00F71BE1">
        <w:rPr>
          <w:rFonts w:cs="Arial"/>
          <w:sz w:val="28"/>
          <w:szCs w:val="28"/>
          <w:rtl/>
        </w:rPr>
        <w:t xml:space="preserve"> </w:t>
      </w:r>
    </w:p>
    <w:p w14:paraId="030DC112" w14:textId="63E19F37" w:rsidR="007C50CB" w:rsidRDefault="007C50CB" w:rsidP="007C50CB">
      <w:pPr>
        <w:jc w:val="center"/>
        <w:rPr>
          <w:rFonts w:cs="Arial"/>
          <w:sz w:val="28"/>
          <w:szCs w:val="28"/>
          <w:rtl/>
        </w:rPr>
      </w:pPr>
      <w:r>
        <w:rPr>
          <w:rFonts w:cs="Arial"/>
          <w:sz w:val="28"/>
          <w:szCs w:val="28"/>
          <w:rtl/>
        </w:rPr>
        <w:t xml:space="preserve">אתה </w:t>
      </w:r>
      <w:r>
        <w:rPr>
          <w:rFonts w:cs="Arial" w:hint="cs"/>
          <w:sz w:val="28"/>
          <w:szCs w:val="28"/>
          <w:rtl/>
        </w:rPr>
        <w:t xml:space="preserve">מתחבר </w:t>
      </w:r>
      <w:r w:rsidR="00CD331B">
        <w:rPr>
          <w:rFonts w:cs="Arial" w:hint="cs"/>
          <w:sz w:val="28"/>
          <w:szCs w:val="28"/>
          <w:rtl/>
        </w:rPr>
        <w:t xml:space="preserve">עוד ועוד </w:t>
      </w:r>
      <w:r>
        <w:rPr>
          <w:rFonts w:cs="Arial"/>
          <w:sz w:val="28"/>
          <w:szCs w:val="28"/>
          <w:rtl/>
        </w:rPr>
        <w:t>לייחודיות שלך</w:t>
      </w:r>
      <w:r>
        <w:rPr>
          <w:rFonts w:cs="Arial" w:hint="cs"/>
          <w:sz w:val="28"/>
          <w:szCs w:val="28"/>
          <w:rtl/>
        </w:rPr>
        <w:t xml:space="preserve"> ומכיר</w:t>
      </w:r>
      <w:r>
        <w:rPr>
          <w:rFonts w:cs="Arial"/>
          <w:sz w:val="28"/>
          <w:szCs w:val="28"/>
          <w:rtl/>
        </w:rPr>
        <w:t xml:space="preserve"> את הערך ו</w:t>
      </w:r>
      <w:r w:rsidR="00CD331B">
        <w:rPr>
          <w:rFonts w:cs="Arial" w:hint="cs"/>
          <w:sz w:val="28"/>
          <w:szCs w:val="28"/>
          <w:rtl/>
        </w:rPr>
        <w:t xml:space="preserve">את </w:t>
      </w:r>
      <w:r>
        <w:rPr>
          <w:rFonts w:cs="Arial"/>
          <w:sz w:val="28"/>
          <w:szCs w:val="28"/>
          <w:rtl/>
        </w:rPr>
        <w:t>התפקיד הבלעדי שלך בעולם.</w:t>
      </w:r>
      <w:ins w:id="42" w:author="user" w:date="2020-12-09T03:56:00Z">
        <w:r w:rsidR="002A6D05">
          <w:rPr>
            <w:rFonts w:cs="Arial"/>
            <w:sz w:val="28"/>
            <w:szCs w:val="28"/>
          </w:rPr>
          <w:t>$</w:t>
        </w:r>
      </w:ins>
      <w:r>
        <w:rPr>
          <w:rFonts w:cs="Arial"/>
          <w:sz w:val="28"/>
          <w:szCs w:val="28"/>
          <w:rtl/>
        </w:rPr>
        <w:t xml:space="preserve"> </w:t>
      </w:r>
    </w:p>
    <w:p w14:paraId="58F28B91" w14:textId="77777777" w:rsidR="003D696C" w:rsidRPr="00EA1D07" w:rsidRDefault="003D696C" w:rsidP="003D696C">
      <w:pPr>
        <w:jc w:val="center"/>
        <w:rPr>
          <w:sz w:val="28"/>
          <w:szCs w:val="28"/>
          <w:rtl/>
        </w:rPr>
      </w:pPr>
    </w:p>
    <w:p w14:paraId="6BE11D7A" w14:textId="77777777" w:rsidR="003D696C" w:rsidRPr="00F71BE1" w:rsidRDefault="003D696C" w:rsidP="003D696C">
      <w:pPr>
        <w:jc w:val="center"/>
        <w:rPr>
          <w:rFonts w:cs="Arial"/>
          <w:sz w:val="28"/>
          <w:szCs w:val="28"/>
          <w:rtl/>
        </w:rPr>
      </w:pPr>
    </w:p>
    <w:p w14:paraId="3634CF6D" w14:textId="77777777" w:rsidR="003D696C" w:rsidRPr="00F71BE1" w:rsidRDefault="003D696C" w:rsidP="003D696C">
      <w:pPr>
        <w:jc w:val="center"/>
        <w:rPr>
          <w:rFonts w:cs="Arial"/>
          <w:sz w:val="28"/>
          <w:szCs w:val="28"/>
          <w:rtl/>
        </w:rPr>
      </w:pPr>
    </w:p>
    <w:p w14:paraId="04BFFB4F" w14:textId="325D732C" w:rsidR="0084667D" w:rsidRPr="00F71BE1" w:rsidRDefault="0084667D" w:rsidP="0084667D">
      <w:pPr>
        <w:jc w:val="center"/>
        <w:rPr>
          <w:rFonts w:cs="Arial"/>
          <w:sz w:val="28"/>
          <w:szCs w:val="28"/>
          <w:rtl/>
        </w:rPr>
      </w:pPr>
      <w:commentRangeStart w:id="43"/>
      <w:r w:rsidRPr="00F71BE1">
        <w:rPr>
          <w:rFonts w:cs="Arial"/>
          <w:sz w:val="28"/>
          <w:szCs w:val="28"/>
          <w:rtl/>
        </w:rPr>
        <w:t>אתה</w:t>
      </w:r>
      <w:commentRangeEnd w:id="43"/>
      <w:r>
        <w:rPr>
          <w:rStyle w:val="CommentReference"/>
          <w:rtl/>
        </w:rPr>
        <w:commentReference w:id="43"/>
      </w:r>
      <w:r w:rsidRPr="00F71BE1">
        <w:rPr>
          <w:rFonts w:cs="Arial"/>
          <w:sz w:val="28"/>
          <w:szCs w:val="28"/>
          <w:rtl/>
        </w:rPr>
        <w:t xml:space="preserve"> מודע לאתגרים ולכאבים שבחייך ויש לך רצון למצוא כיוון ודרך.</w:t>
      </w:r>
      <w:ins w:id="44" w:author="user" w:date="2020-12-09T04:00:00Z">
        <w:r w:rsidR="002D46BB">
          <w:rPr>
            <w:rFonts w:cs="Arial"/>
            <w:sz w:val="28"/>
            <w:szCs w:val="28"/>
          </w:rPr>
          <w:t>$</w:t>
        </w:r>
      </w:ins>
    </w:p>
    <w:p w14:paraId="5418B86D" w14:textId="46181B9A" w:rsidR="0084667D" w:rsidRPr="00F71BE1" w:rsidRDefault="00C97B16" w:rsidP="0084667D">
      <w:pPr>
        <w:jc w:val="center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נסה</w:t>
      </w:r>
      <w:r w:rsidR="0084667D" w:rsidRPr="00F71BE1">
        <w:rPr>
          <w:rFonts w:cs="Arial"/>
          <w:sz w:val="28"/>
          <w:szCs w:val="28"/>
          <w:rtl/>
        </w:rPr>
        <w:t xml:space="preserve"> להכיר</w:t>
      </w:r>
      <w:r>
        <w:rPr>
          <w:rFonts w:cs="Arial" w:hint="cs"/>
          <w:sz w:val="28"/>
          <w:szCs w:val="28"/>
          <w:rtl/>
        </w:rPr>
        <w:t xml:space="preserve"> יותר</w:t>
      </w:r>
      <w:r w:rsidR="0084667D" w:rsidRPr="00F71BE1">
        <w:rPr>
          <w:rFonts w:cs="Arial"/>
          <w:sz w:val="28"/>
          <w:szCs w:val="28"/>
          <w:rtl/>
        </w:rPr>
        <w:t xml:space="preserve"> את עצמך ואת הטוב שבך – </w:t>
      </w:r>
      <w:r w:rsidR="0084667D">
        <w:rPr>
          <w:rFonts w:cs="Arial" w:hint="cs"/>
          <w:sz w:val="28"/>
          <w:szCs w:val="28"/>
          <w:rtl/>
        </w:rPr>
        <w:t>זו הדרך לאושר אמיתי.</w:t>
      </w:r>
      <w:ins w:id="45" w:author="user" w:date="2020-12-09T04:00:00Z">
        <w:r w:rsidR="002D46BB">
          <w:rPr>
            <w:rFonts w:cs="Arial"/>
            <w:sz w:val="28"/>
            <w:szCs w:val="28"/>
          </w:rPr>
          <w:t>$</w:t>
        </w:r>
      </w:ins>
    </w:p>
    <w:p w14:paraId="53680650" w14:textId="25E7BAC3" w:rsidR="0084667D" w:rsidRPr="00F71BE1" w:rsidRDefault="0084667D" w:rsidP="0084667D">
      <w:pPr>
        <w:jc w:val="center"/>
        <w:rPr>
          <w:rFonts w:cs="Arial"/>
          <w:sz w:val="28"/>
          <w:szCs w:val="28"/>
          <w:rtl/>
        </w:rPr>
      </w:pPr>
      <w:r w:rsidRPr="00F71BE1">
        <w:rPr>
          <w:rFonts w:cs="Arial"/>
          <w:sz w:val="28"/>
          <w:szCs w:val="28"/>
          <w:rtl/>
        </w:rPr>
        <w:t xml:space="preserve">עליך להוקיר יותר ולהעריך את המתנות הקטנות והגדולות שבחייך. </w:t>
      </w:r>
      <w:r w:rsidR="0019428B">
        <w:rPr>
          <w:rFonts w:cs="Arial" w:hint="cs"/>
          <w:sz w:val="28"/>
          <w:szCs w:val="28"/>
          <w:rtl/>
        </w:rPr>
        <w:t xml:space="preserve">הודה עליהן </w:t>
      </w:r>
      <w:r w:rsidRPr="00F71BE1">
        <w:rPr>
          <w:rFonts w:cs="Arial"/>
          <w:sz w:val="28"/>
          <w:szCs w:val="28"/>
          <w:rtl/>
        </w:rPr>
        <w:t>בכל הזדמנות</w:t>
      </w:r>
      <w:r w:rsidR="0019428B">
        <w:rPr>
          <w:rFonts w:cs="Arial" w:hint="cs"/>
          <w:sz w:val="28"/>
          <w:szCs w:val="28"/>
          <w:rtl/>
        </w:rPr>
        <w:t xml:space="preserve"> שיש לך</w:t>
      </w:r>
      <w:r w:rsidRPr="00F71BE1">
        <w:rPr>
          <w:rFonts w:cs="Arial"/>
          <w:sz w:val="28"/>
          <w:szCs w:val="28"/>
          <w:rtl/>
        </w:rPr>
        <w:t>!</w:t>
      </w:r>
      <w:ins w:id="46" w:author="user" w:date="2020-12-09T04:00:00Z">
        <w:r w:rsidR="002D46BB">
          <w:rPr>
            <w:rFonts w:cs="Arial"/>
            <w:sz w:val="28"/>
            <w:szCs w:val="28"/>
          </w:rPr>
          <w:t>$</w:t>
        </w:r>
      </w:ins>
      <w:r w:rsidRPr="00F71BE1">
        <w:rPr>
          <w:rFonts w:cs="Arial"/>
          <w:sz w:val="28"/>
          <w:szCs w:val="28"/>
          <w:rtl/>
        </w:rPr>
        <w:t xml:space="preserve"> </w:t>
      </w:r>
    </w:p>
    <w:p w14:paraId="58C7074C" w14:textId="45F4A02F" w:rsidR="0084667D" w:rsidRPr="00F71BE1" w:rsidRDefault="00C97B16" w:rsidP="0084667D">
      <w:pPr>
        <w:jc w:val="center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עדיין לא התחברת</w:t>
      </w:r>
      <w:r w:rsidR="0084667D" w:rsidRPr="00F71BE1">
        <w:rPr>
          <w:rFonts w:cs="Arial"/>
          <w:sz w:val="28"/>
          <w:szCs w:val="28"/>
          <w:rtl/>
        </w:rPr>
        <w:t xml:space="preserve"> למשאבים הפנימיים שלך</w:t>
      </w:r>
      <w:r w:rsidR="0019428B">
        <w:rPr>
          <w:rFonts w:cs="Arial" w:hint="cs"/>
          <w:sz w:val="28"/>
          <w:szCs w:val="28"/>
          <w:rtl/>
        </w:rPr>
        <w:t>.</w:t>
      </w:r>
      <w:r w:rsidR="0084667D" w:rsidRPr="00F71BE1">
        <w:rPr>
          <w:rFonts w:cs="Arial"/>
          <w:sz w:val="28"/>
          <w:szCs w:val="28"/>
          <w:rtl/>
        </w:rPr>
        <w:t xml:space="preserve"> </w:t>
      </w:r>
      <w:r>
        <w:rPr>
          <w:rFonts w:cs="Arial" w:hint="cs"/>
          <w:sz w:val="28"/>
          <w:szCs w:val="28"/>
          <w:rtl/>
        </w:rPr>
        <w:t>החיבור הזה דומה לחיבור לתחנת כ</w:t>
      </w:r>
      <w:r w:rsidR="0019428B">
        <w:rPr>
          <w:rFonts w:cs="Arial" w:hint="cs"/>
          <w:sz w:val="28"/>
          <w:szCs w:val="28"/>
          <w:rtl/>
        </w:rPr>
        <w:t>ו</w:t>
      </w:r>
      <w:r>
        <w:rPr>
          <w:rFonts w:cs="Arial" w:hint="cs"/>
          <w:sz w:val="28"/>
          <w:szCs w:val="28"/>
          <w:rtl/>
        </w:rPr>
        <w:t>ח אדירה</w:t>
      </w:r>
      <w:r w:rsidR="0019428B">
        <w:rPr>
          <w:rFonts w:cs="Arial" w:hint="cs"/>
          <w:sz w:val="28"/>
          <w:szCs w:val="28"/>
          <w:rtl/>
        </w:rPr>
        <w:t>,</w:t>
      </w:r>
      <w:r>
        <w:rPr>
          <w:rFonts w:cs="Arial" w:hint="cs"/>
          <w:sz w:val="28"/>
          <w:szCs w:val="28"/>
          <w:rtl/>
        </w:rPr>
        <w:t xml:space="preserve"> המספקת ביטחון, מוטיבציה ותנועה חיה, שמחה ומתמדת.</w:t>
      </w:r>
      <w:ins w:id="47" w:author="user" w:date="2020-12-09T04:00:00Z">
        <w:r w:rsidR="002D46BB">
          <w:rPr>
            <w:rFonts w:cs="Arial"/>
            <w:sz w:val="28"/>
            <w:szCs w:val="28"/>
          </w:rPr>
          <w:t>$</w:t>
        </w:r>
      </w:ins>
      <w:r w:rsidR="0084667D" w:rsidRPr="00F71BE1">
        <w:rPr>
          <w:rFonts w:cs="Arial"/>
          <w:sz w:val="28"/>
          <w:szCs w:val="28"/>
          <w:rtl/>
        </w:rPr>
        <w:t xml:space="preserve"> </w:t>
      </w:r>
    </w:p>
    <w:p w14:paraId="666FDF73" w14:textId="54B200A4" w:rsidR="0084667D" w:rsidRPr="00F71BE1" w:rsidRDefault="0084667D" w:rsidP="0084667D">
      <w:pPr>
        <w:jc w:val="center"/>
        <w:rPr>
          <w:rFonts w:cs="Arial"/>
          <w:sz w:val="28"/>
          <w:szCs w:val="28"/>
          <w:rtl/>
        </w:rPr>
      </w:pPr>
      <w:r w:rsidRPr="00F71BE1">
        <w:rPr>
          <w:rFonts w:cs="Arial"/>
          <w:sz w:val="28"/>
          <w:szCs w:val="28"/>
          <w:rtl/>
        </w:rPr>
        <w:t>ככל שתבנה לעצמך זהות, חלומות ושאיפות משלך</w:t>
      </w:r>
      <w:r w:rsidR="0019428B">
        <w:rPr>
          <w:rFonts w:cs="Arial" w:hint="cs"/>
          <w:sz w:val="28"/>
          <w:szCs w:val="28"/>
          <w:rtl/>
        </w:rPr>
        <w:t>,</w:t>
      </w:r>
      <w:r w:rsidRPr="00F71BE1">
        <w:rPr>
          <w:rFonts w:cs="Arial"/>
          <w:sz w:val="28"/>
          <w:szCs w:val="28"/>
          <w:rtl/>
        </w:rPr>
        <w:t xml:space="preserve"> כך תדע להצביע באופן ברור יותר על התכונות ו</w:t>
      </w:r>
      <w:r w:rsidR="0019428B">
        <w:rPr>
          <w:rFonts w:cs="Arial" w:hint="cs"/>
          <w:sz w:val="28"/>
          <w:szCs w:val="28"/>
          <w:rtl/>
        </w:rPr>
        <w:t xml:space="preserve">על </w:t>
      </w:r>
      <w:r w:rsidRPr="00F71BE1">
        <w:rPr>
          <w:rFonts w:cs="Arial"/>
          <w:sz w:val="28"/>
          <w:szCs w:val="28"/>
          <w:rtl/>
        </w:rPr>
        <w:t>ההרגלים שנכון שיהיו חלק מאישיותך ועל אל</w:t>
      </w:r>
      <w:r w:rsidR="0019428B">
        <w:rPr>
          <w:rFonts w:cs="Arial" w:hint="cs"/>
          <w:sz w:val="28"/>
          <w:szCs w:val="28"/>
          <w:rtl/>
        </w:rPr>
        <w:t>ה</w:t>
      </w:r>
      <w:r w:rsidRPr="00F71BE1">
        <w:rPr>
          <w:rFonts w:cs="Arial"/>
          <w:sz w:val="28"/>
          <w:szCs w:val="28"/>
          <w:rtl/>
        </w:rPr>
        <w:t xml:space="preserve"> שהיית שמח להיפרד</w:t>
      </w:r>
      <w:r w:rsidR="0019428B">
        <w:rPr>
          <w:rFonts w:cs="Arial" w:hint="cs"/>
          <w:sz w:val="28"/>
          <w:szCs w:val="28"/>
          <w:rtl/>
        </w:rPr>
        <w:t xml:space="preserve"> מהם</w:t>
      </w:r>
      <w:r w:rsidRPr="00F71BE1">
        <w:rPr>
          <w:rFonts w:cs="Arial"/>
          <w:sz w:val="28"/>
          <w:szCs w:val="28"/>
          <w:rtl/>
        </w:rPr>
        <w:t>.</w:t>
      </w:r>
      <w:ins w:id="48" w:author="user" w:date="2020-12-09T04:00:00Z">
        <w:r w:rsidR="002D46BB">
          <w:rPr>
            <w:rFonts w:cs="Arial"/>
            <w:sz w:val="28"/>
            <w:szCs w:val="28"/>
          </w:rPr>
          <w:t>$</w:t>
        </w:r>
      </w:ins>
      <w:r w:rsidRPr="00F71BE1">
        <w:rPr>
          <w:rFonts w:cs="Arial"/>
          <w:sz w:val="28"/>
          <w:szCs w:val="28"/>
          <w:rtl/>
        </w:rPr>
        <w:t xml:space="preserve">  </w:t>
      </w:r>
    </w:p>
    <w:p w14:paraId="6CDC2DBE" w14:textId="4BCF7E0D" w:rsidR="0084667D" w:rsidRPr="00F71BE1" w:rsidRDefault="0084667D" w:rsidP="0084667D">
      <w:pPr>
        <w:jc w:val="center"/>
        <w:rPr>
          <w:rFonts w:cs="Arial"/>
          <w:sz w:val="28"/>
          <w:szCs w:val="28"/>
          <w:rtl/>
        </w:rPr>
      </w:pPr>
      <w:r w:rsidRPr="00F71BE1">
        <w:rPr>
          <w:rFonts w:cs="Arial"/>
          <w:sz w:val="28"/>
          <w:szCs w:val="28"/>
          <w:rtl/>
        </w:rPr>
        <w:t xml:space="preserve">אתה מבין מה אתה באמת מחפש בעולם. הצורך העמוק שלך </w:t>
      </w:r>
      <w:r w:rsidR="0019428B">
        <w:rPr>
          <w:rFonts w:cs="Arial" w:hint="cs"/>
          <w:sz w:val="28"/>
          <w:szCs w:val="28"/>
          <w:rtl/>
        </w:rPr>
        <w:t>ב</w:t>
      </w:r>
      <w:r w:rsidRPr="00F71BE1">
        <w:rPr>
          <w:rFonts w:cs="Arial"/>
          <w:sz w:val="28"/>
          <w:szCs w:val="28"/>
          <w:rtl/>
        </w:rPr>
        <w:t xml:space="preserve">שייכות, </w:t>
      </w:r>
      <w:r w:rsidR="0019428B">
        <w:rPr>
          <w:rFonts w:cs="Arial" w:hint="cs"/>
          <w:sz w:val="28"/>
          <w:szCs w:val="28"/>
          <w:rtl/>
        </w:rPr>
        <w:t>ב</w:t>
      </w:r>
      <w:r w:rsidRPr="00F71BE1">
        <w:rPr>
          <w:rFonts w:cs="Arial"/>
          <w:sz w:val="28"/>
          <w:szCs w:val="28"/>
          <w:rtl/>
        </w:rPr>
        <w:t xml:space="preserve">הערכה, </w:t>
      </w:r>
      <w:r w:rsidR="0019428B">
        <w:rPr>
          <w:rFonts w:cs="Arial" w:hint="cs"/>
          <w:sz w:val="28"/>
          <w:szCs w:val="28"/>
          <w:rtl/>
        </w:rPr>
        <w:t>ב</w:t>
      </w:r>
      <w:r w:rsidRPr="00F71BE1">
        <w:rPr>
          <w:rFonts w:cs="Arial"/>
          <w:sz w:val="28"/>
          <w:szCs w:val="28"/>
          <w:rtl/>
        </w:rPr>
        <w:t>משמעות ו</w:t>
      </w:r>
      <w:r w:rsidR="0019428B">
        <w:rPr>
          <w:rFonts w:cs="Arial" w:hint="cs"/>
          <w:sz w:val="28"/>
          <w:szCs w:val="28"/>
          <w:rtl/>
        </w:rPr>
        <w:t>ב</w:t>
      </w:r>
      <w:r w:rsidRPr="00F71BE1">
        <w:rPr>
          <w:rFonts w:cs="Arial"/>
          <w:sz w:val="28"/>
          <w:szCs w:val="28"/>
          <w:rtl/>
        </w:rPr>
        <w:t>מימוש עצמי התברר לך.</w:t>
      </w:r>
      <w:ins w:id="49" w:author="user" w:date="2020-12-09T04:00:00Z">
        <w:r w:rsidR="002D46BB">
          <w:rPr>
            <w:rFonts w:cs="Arial"/>
            <w:sz w:val="28"/>
            <w:szCs w:val="28"/>
          </w:rPr>
          <w:t>$</w:t>
        </w:r>
      </w:ins>
    </w:p>
    <w:p w14:paraId="55D3D299" w14:textId="722396D4" w:rsidR="0084667D" w:rsidRPr="00F71BE1" w:rsidRDefault="0084667D" w:rsidP="0084667D">
      <w:pPr>
        <w:jc w:val="center"/>
        <w:rPr>
          <w:rFonts w:cs="Arial"/>
          <w:sz w:val="28"/>
          <w:szCs w:val="28"/>
          <w:rtl/>
        </w:rPr>
      </w:pPr>
      <w:r w:rsidRPr="00F71BE1">
        <w:rPr>
          <w:rFonts w:cs="Arial"/>
          <w:sz w:val="28"/>
          <w:szCs w:val="28"/>
          <w:rtl/>
        </w:rPr>
        <w:t>אתה עדיין חושש מה</w:t>
      </w:r>
      <w:r w:rsidR="0019428B">
        <w:rPr>
          <w:rFonts w:cs="Arial" w:hint="cs"/>
          <w:sz w:val="28"/>
          <w:szCs w:val="28"/>
          <w:rtl/>
        </w:rPr>
        <w:t>'</w:t>
      </w:r>
      <w:r w:rsidRPr="00F71BE1">
        <w:rPr>
          <w:rFonts w:cs="Arial"/>
          <w:sz w:val="28"/>
          <w:szCs w:val="28"/>
          <w:rtl/>
        </w:rPr>
        <w:t>לבד</w:t>
      </w:r>
      <w:r w:rsidR="0019428B">
        <w:rPr>
          <w:rFonts w:cs="Arial" w:hint="cs"/>
          <w:sz w:val="28"/>
          <w:szCs w:val="28"/>
          <w:rtl/>
        </w:rPr>
        <w:t>'</w:t>
      </w:r>
      <w:r w:rsidRPr="00F71BE1">
        <w:rPr>
          <w:rFonts w:cs="Arial"/>
          <w:sz w:val="28"/>
          <w:szCs w:val="28"/>
          <w:rtl/>
        </w:rPr>
        <w:t xml:space="preserve"> הזה</w:t>
      </w:r>
      <w:r w:rsidR="0019428B">
        <w:rPr>
          <w:rFonts w:cs="Arial" w:hint="cs"/>
          <w:sz w:val="28"/>
          <w:szCs w:val="28"/>
          <w:rtl/>
        </w:rPr>
        <w:t>,</w:t>
      </w:r>
      <w:r w:rsidRPr="00F71BE1">
        <w:rPr>
          <w:rFonts w:cs="Arial"/>
          <w:sz w:val="28"/>
          <w:szCs w:val="28"/>
          <w:rtl/>
        </w:rPr>
        <w:t xml:space="preserve"> רק עם עצמך. נסה </w:t>
      </w:r>
      <w:r w:rsidR="0019428B">
        <w:rPr>
          <w:rFonts w:cs="Arial" w:hint="cs"/>
          <w:sz w:val="28"/>
          <w:szCs w:val="28"/>
          <w:rtl/>
        </w:rPr>
        <w:t xml:space="preserve">להתנתק </w:t>
      </w:r>
      <w:r w:rsidRPr="00F71BE1">
        <w:rPr>
          <w:rFonts w:cs="Arial"/>
          <w:sz w:val="28"/>
          <w:szCs w:val="28"/>
          <w:rtl/>
        </w:rPr>
        <w:t>לעיתים</w:t>
      </w:r>
      <w:r w:rsidR="0019428B">
        <w:rPr>
          <w:rFonts w:cs="Arial" w:hint="cs"/>
          <w:sz w:val="28"/>
          <w:szCs w:val="28"/>
          <w:rtl/>
        </w:rPr>
        <w:t xml:space="preserve"> </w:t>
      </w:r>
      <w:r w:rsidR="00BB22B3">
        <w:rPr>
          <w:rFonts w:cs="Arial" w:hint="cs"/>
          <w:sz w:val="28"/>
          <w:szCs w:val="28"/>
          <w:rtl/>
        </w:rPr>
        <w:t>מכל המסכים וההסחות</w:t>
      </w:r>
      <w:r w:rsidR="0019428B">
        <w:rPr>
          <w:rFonts w:cs="Arial" w:hint="cs"/>
          <w:sz w:val="28"/>
          <w:szCs w:val="28"/>
          <w:rtl/>
        </w:rPr>
        <w:t>,</w:t>
      </w:r>
      <w:r w:rsidRPr="00F71BE1">
        <w:rPr>
          <w:rFonts w:cs="Arial"/>
          <w:sz w:val="28"/>
          <w:szCs w:val="28"/>
          <w:rtl/>
        </w:rPr>
        <w:t xml:space="preserve"> ותגלה עולם פנימי עשיר שמחכה לך.</w:t>
      </w:r>
      <w:ins w:id="50" w:author="user" w:date="2020-12-09T04:00:00Z">
        <w:r w:rsidR="002D46BB">
          <w:rPr>
            <w:rFonts w:cs="Arial"/>
            <w:sz w:val="28"/>
            <w:szCs w:val="28"/>
          </w:rPr>
          <w:t>$</w:t>
        </w:r>
      </w:ins>
    </w:p>
    <w:p w14:paraId="3DFF7FDE" w14:textId="5A5E489D" w:rsidR="0084667D" w:rsidRPr="00F71BE1" w:rsidRDefault="0019428B" w:rsidP="0084667D">
      <w:pPr>
        <w:jc w:val="center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lastRenderedPageBreak/>
        <w:t xml:space="preserve">פעמים רבות </w:t>
      </w:r>
      <w:r w:rsidR="0084667D" w:rsidRPr="00F71BE1">
        <w:rPr>
          <w:rFonts w:cs="Arial"/>
          <w:sz w:val="28"/>
          <w:szCs w:val="28"/>
          <w:rtl/>
        </w:rPr>
        <w:t>מעידות נובעות מחוסר חיבור לעצמך, לתחושותיך ולמה שעובר עליך. ככל</w:t>
      </w:r>
      <w:r w:rsidR="00BB22B3">
        <w:rPr>
          <w:rFonts w:cs="Arial" w:hint="cs"/>
          <w:sz w:val="28"/>
          <w:szCs w:val="28"/>
          <w:rtl/>
        </w:rPr>
        <w:t xml:space="preserve"> שתהיה קשוב יותר לרגשותיך ולתחושותיך</w:t>
      </w:r>
      <w:r w:rsidR="0084667D" w:rsidRPr="00F71BE1">
        <w:rPr>
          <w:rFonts w:cs="Arial"/>
          <w:sz w:val="28"/>
          <w:szCs w:val="28"/>
          <w:rtl/>
        </w:rPr>
        <w:t xml:space="preserve">, </w:t>
      </w:r>
      <w:r>
        <w:rPr>
          <w:rFonts w:cs="Arial" w:hint="cs"/>
          <w:sz w:val="28"/>
          <w:szCs w:val="28"/>
          <w:rtl/>
        </w:rPr>
        <w:t xml:space="preserve">כך </w:t>
      </w:r>
      <w:r w:rsidR="0084667D" w:rsidRPr="00F71BE1">
        <w:rPr>
          <w:rFonts w:cs="Arial"/>
          <w:sz w:val="28"/>
          <w:szCs w:val="28"/>
          <w:rtl/>
        </w:rPr>
        <w:t>ההתמודדות תהיה קלה יותר.</w:t>
      </w:r>
      <w:ins w:id="51" w:author="user" w:date="2020-12-09T04:00:00Z">
        <w:r w:rsidR="002D46BB">
          <w:rPr>
            <w:rFonts w:cs="Arial"/>
            <w:sz w:val="28"/>
            <w:szCs w:val="28"/>
          </w:rPr>
          <w:t>$</w:t>
        </w:r>
      </w:ins>
      <w:r w:rsidR="0084667D" w:rsidRPr="00F71BE1">
        <w:rPr>
          <w:rFonts w:cs="Arial"/>
          <w:sz w:val="28"/>
          <w:szCs w:val="28"/>
          <w:rtl/>
        </w:rPr>
        <w:t xml:space="preserve"> </w:t>
      </w:r>
    </w:p>
    <w:p w14:paraId="79D5B2A1" w14:textId="6E1483C7" w:rsidR="007C50CB" w:rsidRDefault="007C50CB" w:rsidP="007C50CB">
      <w:pPr>
        <w:jc w:val="center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השתדל</w:t>
      </w:r>
      <w:r w:rsidR="0084667D">
        <w:rPr>
          <w:rFonts w:cs="Arial" w:hint="cs"/>
          <w:sz w:val="28"/>
          <w:szCs w:val="28"/>
          <w:rtl/>
        </w:rPr>
        <w:t xml:space="preserve"> להיות</w:t>
      </w:r>
      <w:r w:rsidR="0084667D" w:rsidRPr="00F71BE1">
        <w:rPr>
          <w:rFonts w:cs="Arial"/>
          <w:sz w:val="28"/>
          <w:szCs w:val="28"/>
          <w:rtl/>
        </w:rPr>
        <w:t xml:space="preserve"> נאמן לרצונות האמיתיים שלך ו</w:t>
      </w:r>
      <w:r w:rsidR="0084667D">
        <w:rPr>
          <w:rFonts w:cs="Arial" w:hint="cs"/>
          <w:sz w:val="28"/>
          <w:szCs w:val="28"/>
          <w:rtl/>
        </w:rPr>
        <w:t>ל</w:t>
      </w:r>
      <w:r w:rsidR="0084667D" w:rsidRPr="00F71BE1">
        <w:rPr>
          <w:rFonts w:cs="Arial"/>
          <w:sz w:val="28"/>
          <w:szCs w:val="28"/>
          <w:rtl/>
        </w:rPr>
        <w:t xml:space="preserve">דייק </w:t>
      </w:r>
      <w:r w:rsidR="0019428B">
        <w:rPr>
          <w:rFonts w:cs="Arial" w:hint="cs"/>
          <w:sz w:val="28"/>
          <w:szCs w:val="28"/>
          <w:rtl/>
        </w:rPr>
        <w:t>את ה</w:t>
      </w:r>
      <w:r w:rsidR="0084667D" w:rsidRPr="00F71BE1">
        <w:rPr>
          <w:rFonts w:cs="Arial"/>
          <w:sz w:val="28"/>
          <w:szCs w:val="28"/>
          <w:rtl/>
        </w:rPr>
        <w:t>בחירות שלך.</w:t>
      </w:r>
      <w:ins w:id="52" w:author="user" w:date="2020-12-09T04:00:00Z">
        <w:r w:rsidR="002D46BB">
          <w:rPr>
            <w:rFonts w:cs="Arial"/>
            <w:sz w:val="28"/>
            <w:szCs w:val="28"/>
          </w:rPr>
          <w:t>$</w:t>
        </w:r>
      </w:ins>
      <w:r w:rsidR="0084667D" w:rsidRPr="00F71BE1">
        <w:rPr>
          <w:rFonts w:cs="Arial"/>
          <w:sz w:val="28"/>
          <w:szCs w:val="28"/>
          <w:rtl/>
        </w:rPr>
        <w:t xml:space="preserve"> </w:t>
      </w:r>
    </w:p>
    <w:p w14:paraId="5B570870" w14:textId="241053D8" w:rsidR="007C50CB" w:rsidRDefault="007C50CB" w:rsidP="007C50CB">
      <w:pPr>
        <w:jc w:val="center"/>
        <w:rPr>
          <w:rFonts w:cs="Arial"/>
          <w:sz w:val="28"/>
          <w:szCs w:val="28"/>
          <w:rtl/>
        </w:rPr>
      </w:pPr>
      <w:r>
        <w:rPr>
          <w:rFonts w:cs="Arial"/>
          <w:sz w:val="28"/>
          <w:szCs w:val="28"/>
          <w:rtl/>
        </w:rPr>
        <w:br/>
      </w:r>
      <w:r>
        <w:rPr>
          <w:rFonts w:cs="Arial" w:hint="cs"/>
          <w:sz w:val="28"/>
          <w:szCs w:val="28"/>
          <w:rtl/>
        </w:rPr>
        <w:t>המשך לבנות מבט נכון</w:t>
      </w:r>
      <w:r>
        <w:rPr>
          <w:rFonts w:cs="Arial"/>
          <w:sz w:val="28"/>
          <w:szCs w:val="28"/>
          <w:rtl/>
        </w:rPr>
        <w:t xml:space="preserve"> ובריא על זוגיות ועל המין השני.</w:t>
      </w:r>
      <w:ins w:id="53" w:author="user" w:date="2020-12-09T04:00:00Z">
        <w:r w:rsidR="002D46BB">
          <w:rPr>
            <w:rFonts w:cs="Arial"/>
            <w:sz w:val="28"/>
            <w:szCs w:val="28"/>
          </w:rPr>
          <w:t>$</w:t>
        </w:r>
      </w:ins>
      <w:r>
        <w:rPr>
          <w:rFonts w:cs="Arial"/>
          <w:sz w:val="28"/>
          <w:szCs w:val="28"/>
          <w:rtl/>
        </w:rPr>
        <w:t xml:space="preserve"> </w:t>
      </w:r>
    </w:p>
    <w:p w14:paraId="0DD937C0" w14:textId="216D4456" w:rsidR="0084667D" w:rsidRPr="00F71BE1" w:rsidRDefault="007C50CB" w:rsidP="00C8297B">
      <w:pPr>
        <w:jc w:val="center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המשך לעבוד על ניתוב ואיסוף </w:t>
      </w:r>
      <w:r>
        <w:rPr>
          <w:rFonts w:cs="Arial"/>
          <w:sz w:val="28"/>
          <w:szCs w:val="28"/>
          <w:rtl/>
        </w:rPr>
        <w:t>הכוח המיני לביטוי הנכון שלו ביצירה ו</w:t>
      </w:r>
      <w:r w:rsidR="0019428B">
        <w:rPr>
          <w:rFonts w:cs="Arial" w:hint="cs"/>
          <w:sz w:val="28"/>
          <w:szCs w:val="28"/>
          <w:rtl/>
        </w:rPr>
        <w:t>ב</w:t>
      </w:r>
      <w:r>
        <w:rPr>
          <w:rFonts w:cs="Arial"/>
          <w:sz w:val="28"/>
          <w:szCs w:val="28"/>
          <w:rtl/>
        </w:rPr>
        <w:t xml:space="preserve">השפעה, </w:t>
      </w:r>
      <w:r>
        <w:rPr>
          <w:rFonts w:cs="Arial" w:hint="cs"/>
          <w:sz w:val="28"/>
          <w:szCs w:val="28"/>
          <w:rtl/>
        </w:rPr>
        <w:t>ולייעד</w:t>
      </w:r>
      <w:r>
        <w:rPr>
          <w:rFonts w:cs="Arial"/>
          <w:sz w:val="28"/>
          <w:szCs w:val="28"/>
          <w:rtl/>
        </w:rPr>
        <w:t xml:space="preserve"> אותו לקשר זוגי אמיתי</w:t>
      </w:r>
      <w:r w:rsidR="0019428B">
        <w:rPr>
          <w:rFonts w:cs="Arial" w:hint="cs"/>
          <w:sz w:val="28"/>
          <w:szCs w:val="28"/>
          <w:rtl/>
        </w:rPr>
        <w:t>,</w:t>
      </w:r>
      <w:r>
        <w:rPr>
          <w:rFonts w:cs="Arial"/>
          <w:sz w:val="28"/>
          <w:szCs w:val="28"/>
          <w:rtl/>
        </w:rPr>
        <w:t xml:space="preserve"> בריא ומשפחתי.</w:t>
      </w:r>
      <w:ins w:id="54" w:author="user" w:date="2020-12-09T04:00:00Z">
        <w:r w:rsidR="002D46BB">
          <w:rPr>
            <w:rFonts w:cs="Arial"/>
            <w:sz w:val="28"/>
            <w:szCs w:val="28"/>
          </w:rPr>
          <w:t>$</w:t>
        </w:r>
      </w:ins>
      <w:r>
        <w:rPr>
          <w:rFonts w:cs="Arial"/>
          <w:sz w:val="28"/>
          <w:szCs w:val="28"/>
          <w:rtl/>
        </w:rPr>
        <w:t xml:space="preserve"> </w:t>
      </w:r>
    </w:p>
    <w:p w14:paraId="613C7AE5" w14:textId="77E359ED" w:rsidR="0084667D" w:rsidRPr="00F71BE1" w:rsidRDefault="0084667D" w:rsidP="0084667D">
      <w:pPr>
        <w:jc w:val="center"/>
        <w:rPr>
          <w:rFonts w:cs="Arial"/>
          <w:sz w:val="28"/>
          <w:szCs w:val="28"/>
          <w:rtl/>
        </w:rPr>
      </w:pPr>
      <w:r w:rsidRPr="00F71BE1">
        <w:rPr>
          <w:rFonts w:cs="Arial"/>
          <w:sz w:val="28"/>
          <w:szCs w:val="28"/>
          <w:rtl/>
        </w:rPr>
        <w:t xml:space="preserve">אתה </w:t>
      </w:r>
      <w:r>
        <w:rPr>
          <w:rFonts w:cs="Arial" w:hint="cs"/>
          <w:sz w:val="28"/>
          <w:szCs w:val="28"/>
          <w:rtl/>
        </w:rPr>
        <w:t>מתחבר יותר ויותר</w:t>
      </w:r>
      <w:r w:rsidRPr="00F71BE1">
        <w:rPr>
          <w:rFonts w:cs="Arial"/>
          <w:sz w:val="28"/>
          <w:szCs w:val="28"/>
          <w:rtl/>
        </w:rPr>
        <w:t xml:space="preserve"> לייחודיות שלך </w:t>
      </w:r>
      <w:r>
        <w:rPr>
          <w:rFonts w:cs="Arial" w:hint="cs"/>
          <w:sz w:val="28"/>
          <w:szCs w:val="28"/>
          <w:rtl/>
        </w:rPr>
        <w:t>ולהבנה</w:t>
      </w:r>
      <w:r w:rsidRPr="00F71BE1">
        <w:rPr>
          <w:rFonts w:cs="Arial"/>
          <w:sz w:val="28"/>
          <w:szCs w:val="28"/>
          <w:rtl/>
        </w:rPr>
        <w:t xml:space="preserve"> שיש לך תפקיד בלעדי בעולם. </w:t>
      </w:r>
      <w:r>
        <w:rPr>
          <w:rFonts w:cs="Arial" w:hint="cs"/>
          <w:sz w:val="28"/>
          <w:szCs w:val="28"/>
          <w:rtl/>
        </w:rPr>
        <w:t>ככל שתפתח</w:t>
      </w:r>
      <w:r w:rsidR="0019428B">
        <w:rPr>
          <w:rFonts w:cs="Arial" w:hint="cs"/>
          <w:sz w:val="28"/>
          <w:szCs w:val="28"/>
          <w:rtl/>
        </w:rPr>
        <w:t xml:space="preserve"> יותר</w:t>
      </w:r>
      <w:r>
        <w:rPr>
          <w:rFonts w:cs="Arial" w:hint="cs"/>
          <w:sz w:val="28"/>
          <w:szCs w:val="28"/>
          <w:rtl/>
        </w:rPr>
        <w:t xml:space="preserve"> את אישיותך</w:t>
      </w:r>
      <w:r w:rsidR="0019428B">
        <w:rPr>
          <w:rFonts w:cs="Arial" w:hint="cs"/>
          <w:sz w:val="28"/>
          <w:szCs w:val="28"/>
          <w:rtl/>
        </w:rPr>
        <w:t>,</w:t>
      </w:r>
      <w:r>
        <w:rPr>
          <w:rFonts w:cs="Arial" w:hint="cs"/>
          <w:sz w:val="28"/>
          <w:szCs w:val="28"/>
          <w:rtl/>
        </w:rPr>
        <w:t xml:space="preserve"> כך</w:t>
      </w:r>
      <w:r w:rsidRPr="00F71BE1">
        <w:rPr>
          <w:rFonts w:cs="Arial"/>
          <w:sz w:val="28"/>
          <w:szCs w:val="28"/>
          <w:rtl/>
        </w:rPr>
        <w:t xml:space="preserve"> תחוש</w:t>
      </w:r>
      <w:r w:rsidR="007C50CB">
        <w:rPr>
          <w:rFonts w:cs="Arial" w:hint="cs"/>
          <w:sz w:val="28"/>
          <w:szCs w:val="28"/>
          <w:rtl/>
        </w:rPr>
        <w:t>ו</w:t>
      </w:r>
      <w:r w:rsidRPr="00F71BE1">
        <w:rPr>
          <w:rFonts w:cs="Arial"/>
          <w:sz w:val="28"/>
          <w:szCs w:val="28"/>
          <w:rtl/>
        </w:rPr>
        <w:t xml:space="preserve">ת </w:t>
      </w:r>
      <w:r>
        <w:rPr>
          <w:rFonts w:cs="Arial" w:hint="cs"/>
          <w:sz w:val="28"/>
          <w:szCs w:val="28"/>
          <w:rtl/>
        </w:rPr>
        <w:t>ערך וסיפוק ימלאו את חייך.</w:t>
      </w:r>
      <w:ins w:id="55" w:author="user" w:date="2020-12-09T04:00:00Z">
        <w:r w:rsidR="002D46BB">
          <w:rPr>
            <w:rFonts w:cs="Arial"/>
            <w:sz w:val="28"/>
            <w:szCs w:val="28"/>
          </w:rPr>
          <w:t>$</w:t>
        </w:r>
      </w:ins>
    </w:p>
    <w:p w14:paraId="0BF4D579" w14:textId="77777777" w:rsidR="003D696C" w:rsidRPr="00EA1D07" w:rsidRDefault="003D696C" w:rsidP="003D696C">
      <w:pPr>
        <w:jc w:val="center"/>
        <w:rPr>
          <w:sz w:val="28"/>
          <w:szCs w:val="28"/>
          <w:rtl/>
        </w:rPr>
      </w:pPr>
      <w:bookmarkStart w:id="56" w:name="_Hlk57494100"/>
    </w:p>
    <w:bookmarkEnd w:id="56"/>
    <w:p w14:paraId="4AAE2D84" w14:textId="77777777" w:rsidR="003D696C" w:rsidRPr="00EA1D07" w:rsidRDefault="003D696C" w:rsidP="003D696C">
      <w:pPr>
        <w:rPr>
          <w:sz w:val="28"/>
          <w:szCs w:val="28"/>
          <w:rtl/>
        </w:rPr>
      </w:pPr>
    </w:p>
    <w:p w14:paraId="17150163" w14:textId="77777777" w:rsidR="003D696C" w:rsidRPr="00EA1D07" w:rsidRDefault="003D696C" w:rsidP="003D696C">
      <w:pPr>
        <w:rPr>
          <w:sz w:val="28"/>
          <w:szCs w:val="28"/>
          <w:rtl/>
        </w:rPr>
      </w:pPr>
    </w:p>
    <w:p w14:paraId="1BE3040A" w14:textId="77777777" w:rsidR="003D696C" w:rsidRPr="00EA1D07" w:rsidRDefault="003D696C" w:rsidP="003D696C">
      <w:pPr>
        <w:rPr>
          <w:sz w:val="28"/>
          <w:szCs w:val="28"/>
          <w:rtl/>
        </w:rPr>
      </w:pPr>
    </w:p>
    <w:p w14:paraId="6F1EBBA3" w14:textId="77777777" w:rsidR="003D696C" w:rsidRPr="00EA1D07" w:rsidRDefault="003D696C" w:rsidP="003D696C">
      <w:pPr>
        <w:jc w:val="center"/>
        <w:rPr>
          <w:b/>
          <w:bCs/>
          <w:sz w:val="36"/>
          <w:szCs w:val="36"/>
          <w:rtl/>
        </w:rPr>
      </w:pPr>
      <w:r w:rsidRPr="00EA1D07">
        <w:rPr>
          <w:rFonts w:cs="Arial"/>
          <w:b/>
          <w:bCs/>
          <w:sz w:val="36"/>
          <w:szCs w:val="36"/>
          <w:rtl/>
        </w:rPr>
        <w:t>מחויבות להצלחה</w:t>
      </w:r>
    </w:p>
    <w:p w14:paraId="09114B69" w14:textId="77777777" w:rsidR="003D696C" w:rsidRDefault="003D696C" w:rsidP="003D696C">
      <w:pPr>
        <w:jc w:val="center"/>
        <w:rPr>
          <w:b/>
          <w:bCs/>
          <w:sz w:val="28"/>
          <w:szCs w:val="28"/>
          <w:rtl/>
        </w:rPr>
      </w:pPr>
      <w:r w:rsidRPr="00EA1D07">
        <w:rPr>
          <w:rFonts w:hint="cs"/>
          <w:b/>
          <w:bCs/>
          <w:sz w:val="28"/>
          <w:szCs w:val="28"/>
          <w:rtl/>
        </w:rPr>
        <w:t>היכולת שלך להתקדם בהתמדה וללא ויתורים אל היעדים שלך</w:t>
      </w:r>
    </w:p>
    <w:p w14:paraId="7786C3E6" w14:textId="74C2F22F" w:rsidR="003D696C" w:rsidRPr="00FF62FF" w:rsidRDefault="00B427B5" w:rsidP="003D696C">
      <w:pPr>
        <w:jc w:val="center"/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יש לך סטנדרטים גבוהים. </w:t>
      </w:r>
      <w:commentRangeStart w:id="57"/>
      <w:r w:rsidR="003D696C" w:rsidRPr="00FF62FF">
        <w:rPr>
          <w:rFonts w:cs="Arial"/>
          <w:sz w:val="28"/>
          <w:szCs w:val="28"/>
          <w:rtl/>
        </w:rPr>
        <w:t xml:space="preserve">גם אם יהיה קשה להשיג את התואר הראשון </w:t>
      </w:r>
      <w:r w:rsidRPr="00FF62FF">
        <w:rPr>
          <w:rFonts w:cs="Arial"/>
          <w:sz w:val="28"/>
          <w:szCs w:val="28"/>
          <w:rtl/>
        </w:rPr>
        <w:t>ב</w:t>
      </w:r>
      <w:r>
        <w:rPr>
          <w:rFonts w:cs="Arial" w:hint="cs"/>
          <w:sz w:val="28"/>
          <w:szCs w:val="28"/>
          <w:rtl/>
        </w:rPr>
        <w:t>הנדסת חשמל</w:t>
      </w:r>
      <w:r w:rsidRPr="00FF62FF">
        <w:rPr>
          <w:rFonts w:cs="Arial"/>
          <w:sz w:val="28"/>
          <w:szCs w:val="28"/>
          <w:rtl/>
        </w:rPr>
        <w:t xml:space="preserve"> </w:t>
      </w:r>
      <w:r w:rsidR="003D696C" w:rsidRPr="00FF62FF">
        <w:rPr>
          <w:rFonts w:cs="Arial"/>
          <w:sz w:val="28"/>
          <w:szCs w:val="28"/>
          <w:rtl/>
        </w:rPr>
        <w:t>אתה מוכן להתמיד, לשלם מחירים ולהשקיע בדרך להצלחה.</w:t>
      </w:r>
      <w:ins w:id="58" w:author="user" w:date="2020-12-09T03:48:00Z">
        <w:r w:rsidR="002A6D05">
          <w:rPr>
            <w:rFonts w:cs="Arial"/>
            <w:sz w:val="28"/>
            <w:szCs w:val="28"/>
          </w:rPr>
          <w:t>$</w:t>
        </w:r>
      </w:ins>
      <w:r w:rsidR="003D696C" w:rsidRPr="00FF62FF">
        <w:rPr>
          <w:rFonts w:cs="Arial"/>
          <w:sz w:val="28"/>
          <w:szCs w:val="28"/>
          <w:rtl/>
        </w:rPr>
        <w:t xml:space="preserve"> </w:t>
      </w:r>
    </w:p>
    <w:p w14:paraId="081636B5" w14:textId="75D1DB0C" w:rsidR="003D696C" w:rsidRPr="00FF62FF" w:rsidRDefault="003D696C" w:rsidP="003D696C">
      <w:pPr>
        <w:jc w:val="center"/>
        <w:rPr>
          <w:sz w:val="28"/>
          <w:szCs w:val="28"/>
          <w:rtl/>
        </w:rPr>
      </w:pPr>
      <w:r w:rsidRPr="00FF62FF">
        <w:rPr>
          <w:rFonts w:cs="Arial"/>
          <w:sz w:val="28"/>
          <w:szCs w:val="28"/>
          <w:rtl/>
        </w:rPr>
        <w:t xml:space="preserve">אתה </w:t>
      </w:r>
      <w:r w:rsidR="00B427B5">
        <w:rPr>
          <w:rFonts w:cs="Arial" w:hint="cs"/>
          <w:sz w:val="28"/>
          <w:szCs w:val="28"/>
          <w:rtl/>
        </w:rPr>
        <w:t>יודע</w:t>
      </w:r>
      <w:r w:rsidR="00B427B5" w:rsidRPr="00FF62FF">
        <w:rPr>
          <w:rFonts w:cs="Arial"/>
          <w:sz w:val="28"/>
          <w:szCs w:val="28"/>
          <w:rtl/>
        </w:rPr>
        <w:t xml:space="preserve"> </w:t>
      </w:r>
      <w:r w:rsidRPr="00FF62FF">
        <w:rPr>
          <w:rFonts w:cs="Arial"/>
          <w:sz w:val="28"/>
          <w:szCs w:val="28"/>
          <w:rtl/>
        </w:rPr>
        <w:t>להתגבר על מכשולים בדרך לחלומות שלך</w:t>
      </w:r>
      <w:r w:rsidR="00601AC2">
        <w:rPr>
          <w:rFonts w:cs="Arial" w:hint="cs"/>
          <w:sz w:val="28"/>
          <w:szCs w:val="28"/>
          <w:rtl/>
        </w:rPr>
        <w:t>.</w:t>
      </w:r>
      <w:r w:rsidRPr="00FF62FF">
        <w:rPr>
          <w:rFonts w:cs="Arial"/>
          <w:sz w:val="28"/>
          <w:szCs w:val="28"/>
          <w:rtl/>
        </w:rPr>
        <w:t xml:space="preserve"> אתה מציב מטרות והופך אותן ליעד מוחלט. אתה עוד תגיע אליהן.</w:t>
      </w:r>
      <w:ins w:id="59" w:author="user" w:date="2020-12-09T03:48:00Z">
        <w:r w:rsidR="002A6D05">
          <w:rPr>
            <w:rFonts w:cs="Arial"/>
            <w:sz w:val="28"/>
            <w:szCs w:val="28"/>
          </w:rPr>
          <w:t>$</w:t>
        </w:r>
      </w:ins>
    </w:p>
    <w:p w14:paraId="27E69816" w14:textId="0ECD63CF" w:rsidR="003D696C" w:rsidRDefault="003760AE" w:rsidP="003D696C">
      <w:pPr>
        <w:jc w:val="center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א</w:t>
      </w:r>
      <w:r w:rsidR="003D696C" w:rsidRPr="00FF62FF">
        <w:rPr>
          <w:rFonts w:cs="Arial"/>
          <w:sz w:val="28"/>
          <w:szCs w:val="28"/>
          <w:rtl/>
        </w:rPr>
        <w:t>תה עומד מול אתגרי חייך בגבורה. אתה לא חושש להתחייב ולא מפחד לטעות וללמוד. אתה מטפל בבעיות ולא בורח מה</w:t>
      </w:r>
      <w:r w:rsidR="00601AC2">
        <w:rPr>
          <w:rFonts w:cs="Arial" w:hint="cs"/>
          <w:sz w:val="28"/>
          <w:szCs w:val="28"/>
          <w:rtl/>
        </w:rPr>
        <w:t>ן</w:t>
      </w:r>
      <w:r w:rsidR="003D696C" w:rsidRPr="00FF62FF">
        <w:rPr>
          <w:rFonts w:cs="Arial"/>
          <w:sz w:val="28"/>
          <w:szCs w:val="28"/>
          <w:rtl/>
        </w:rPr>
        <w:t>.</w:t>
      </w:r>
      <w:ins w:id="60" w:author="user" w:date="2020-12-09T03:48:00Z">
        <w:r w:rsidR="002A6D05">
          <w:rPr>
            <w:rFonts w:cs="Arial"/>
            <w:sz w:val="28"/>
            <w:szCs w:val="28"/>
          </w:rPr>
          <w:t>$</w:t>
        </w:r>
      </w:ins>
      <w:r w:rsidR="003D696C" w:rsidRPr="00FF62FF">
        <w:rPr>
          <w:rFonts w:cs="Arial"/>
          <w:sz w:val="28"/>
          <w:szCs w:val="28"/>
          <w:rtl/>
        </w:rPr>
        <w:t xml:space="preserve"> </w:t>
      </w:r>
    </w:p>
    <w:p w14:paraId="42D65750" w14:textId="787AA6D5" w:rsidR="003D696C" w:rsidRPr="0004236A" w:rsidRDefault="003D696C" w:rsidP="0004236A">
      <w:pPr>
        <w:jc w:val="center"/>
        <w:rPr>
          <w:rFonts w:cs="Arial"/>
          <w:sz w:val="28"/>
          <w:szCs w:val="28"/>
          <w:rtl/>
        </w:rPr>
      </w:pPr>
      <w:r w:rsidRPr="00FF62FF">
        <w:rPr>
          <w:rFonts w:cs="Arial"/>
          <w:sz w:val="28"/>
          <w:szCs w:val="28"/>
          <w:rtl/>
        </w:rPr>
        <w:t xml:space="preserve">אתה משתמש בכל התנאים </w:t>
      </w:r>
      <w:r w:rsidR="00601AC2">
        <w:rPr>
          <w:rFonts w:cs="Arial" w:hint="cs"/>
          <w:sz w:val="28"/>
          <w:szCs w:val="28"/>
          <w:rtl/>
        </w:rPr>
        <w:t xml:space="preserve">שיש </w:t>
      </w:r>
      <w:r w:rsidRPr="00FF62FF">
        <w:rPr>
          <w:rFonts w:cs="Arial"/>
          <w:sz w:val="28"/>
          <w:szCs w:val="28"/>
          <w:rtl/>
        </w:rPr>
        <w:t xml:space="preserve">סביבך כדי לגדול. אתה לא מפחד מפדיחות או </w:t>
      </w:r>
      <w:r w:rsidR="00601AC2">
        <w:rPr>
          <w:rFonts w:cs="Arial" w:hint="cs"/>
          <w:sz w:val="28"/>
          <w:szCs w:val="28"/>
          <w:rtl/>
        </w:rPr>
        <w:t>מ</w:t>
      </w:r>
      <w:r w:rsidRPr="00FF62FF">
        <w:rPr>
          <w:rFonts w:cs="Arial"/>
          <w:sz w:val="28"/>
          <w:szCs w:val="28"/>
          <w:rtl/>
        </w:rPr>
        <w:t>עבודה קשה בדרך ליעדים</w:t>
      </w:r>
      <w:r w:rsidR="00601AC2">
        <w:rPr>
          <w:rFonts w:cs="Arial" w:hint="cs"/>
          <w:sz w:val="28"/>
          <w:szCs w:val="28"/>
          <w:rtl/>
        </w:rPr>
        <w:t>.</w:t>
      </w:r>
      <w:r w:rsidR="00B427B5">
        <w:rPr>
          <w:rFonts w:cs="Arial" w:hint="cs"/>
          <w:sz w:val="28"/>
          <w:szCs w:val="28"/>
          <w:rtl/>
        </w:rPr>
        <w:t xml:space="preserve"> </w:t>
      </w:r>
      <w:r w:rsidR="00601AC2">
        <w:rPr>
          <w:rFonts w:cs="Arial" w:hint="cs"/>
          <w:sz w:val="28"/>
          <w:szCs w:val="28"/>
          <w:rtl/>
        </w:rPr>
        <w:t xml:space="preserve">אתה </w:t>
      </w:r>
      <w:r w:rsidRPr="00FF62FF">
        <w:rPr>
          <w:rFonts w:cs="Arial"/>
          <w:sz w:val="28"/>
          <w:szCs w:val="28"/>
          <w:rtl/>
        </w:rPr>
        <w:t>יודע לקבל עזרה כשצריך.</w:t>
      </w:r>
      <w:ins w:id="61" w:author="user" w:date="2020-12-09T03:48:00Z">
        <w:r w:rsidR="002A6D05">
          <w:rPr>
            <w:rFonts w:cs="Arial"/>
            <w:sz w:val="28"/>
            <w:szCs w:val="28"/>
          </w:rPr>
          <w:t>$</w:t>
        </w:r>
      </w:ins>
      <w:r w:rsidRPr="00FF62FF">
        <w:rPr>
          <w:rFonts w:cs="Arial"/>
          <w:sz w:val="28"/>
          <w:szCs w:val="28"/>
          <w:rtl/>
        </w:rPr>
        <w:t xml:space="preserve"> </w:t>
      </w:r>
    </w:p>
    <w:p w14:paraId="33E07D84" w14:textId="145F20C8" w:rsidR="003D696C" w:rsidRPr="00FF62FF" w:rsidRDefault="003D696C" w:rsidP="003D696C">
      <w:pPr>
        <w:jc w:val="center"/>
        <w:rPr>
          <w:sz w:val="28"/>
          <w:szCs w:val="28"/>
          <w:rtl/>
        </w:rPr>
      </w:pPr>
      <w:r w:rsidRPr="00FF62FF">
        <w:rPr>
          <w:rFonts w:cs="Arial"/>
          <w:sz w:val="28"/>
          <w:szCs w:val="28"/>
          <w:rtl/>
        </w:rPr>
        <w:t>אתה מוכן ל</w:t>
      </w:r>
      <w:r w:rsidR="00B427B5">
        <w:rPr>
          <w:rFonts w:cs="Arial" w:hint="cs"/>
          <w:sz w:val="28"/>
          <w:szCs w:val="28"/>
          <w:rtl/>
        </w:rPr>
        <w:t xml:space="preserve">עמוד </w:t>
      </w:r>
      <w:r w:rsidRPr="00FF62FF">
        <w:rPr>
          <w:rFonts w:cs="Arial"/>
          <w:sz w:val="28"/>
          <w:szCs w:val="28"/>
          <w:rtl/>
        </w:rPr>
        <w:t>מול הקשיים והחולשות שלך. אתה פועל יום</w:t>
      </w:r>
      <w:r w:rsidR="00601AC2">
        <w:rPr>
          <w:rFonts w:cs="Arial" w:hint="cs"/>
          <w:sz w:val="28"/>
          <w:szCs w:val="28"/>
          <w:rtl/>
        </w:rPr>
        <w:t>־</w:t>
      </w:r>
      <w:r w:rsidRPr="00FF62FF">
        <w:rPr>
          <w:rFonts w:cs="Arial"/>
          <w:sz w:val="28"/>
          <w:szCs w:val="28"/>
          <w:rtl/>
        </w:rPr>
        <w:t>יום בהתמדה כדי להיפרד מהרגלים שליליים הפוגעים באיכות חייך.</w:t>
      </w:r>
      <w:ins w:id="62" w:author="user" w:date="2020-12-09T03:48:00Z">
        <w:r w:rsidR="002A6D05">
          <w:rPr>
            <w:rFonts w:cs="Arial"/>
            <w:sz w:val="28"/>
            <w:szCs w:val="28"/>
          </w:rPr>
          <w:t>$</w:t>
        </w:r>
      </w:ins>
      <w:r w:rsidRPr="00FF62FF">
        <w:rPr>
          <w:rFonts w:cs="Arial"/>
          <w:sz w:val="28"/>
          <w:szCs w:val="28"/>
          <w:rtl/>
        </w:rPr>
        <w:t xml:space="preserve">  </w:t>
      </w:r>
    </w:p>
    <w:p w14:paraId="2427A37C" w14:textId="2079659C" w:rsidR="003D696C" w:rsidRPr="003760AE" w:rsidRDefault="003D696C" w:rsidP="003760AE">
      <w:pPr>
        <w:jc w:val="center"/>
        <w:rPr>
          <w:rFonts w:cs="Arial"/>
          <w:sz w:val="28"/>
          <w:szCs w:val="28"/>
          <w:rtl/>
        </w:rPr>
      </w:pPr>
      <w:r w:rsidRPr="00FF62FF">
        <w:rPr>
          <w:rFonts w:cs="Arial"/>
          <w:sz w:val="28"/>
          <w:szCs w:val="28"/>
          <w:rtl/>
        </w:rPr>
        <w:t>קשה לתפוס אותך לא מוכן</w:t>
      </w:r>
      <w:r w:rsidR="00601AC2">
        <w:rPr>
          <w:rFonts w:cs="Arial" w:hint="cs"/>
          <w:sz w:val="28"/>
          <w:szCs w:val="28"/>
          <w:rtl/>
        </w:rPr>
        <w:t>.</w:t>
      </w:r>
      <w:r w:rsidR="003760AE">
        <w:rPr>
          <w:rFonts w:cs="Arial" w:hint="cs"/>
          <w:sz w:val="28"/>
          <w:szCs w:val="28"/>
          <w:rtl/>
        </w:rPr>
        <w:t xml:space="preserve"> </w:t>
      </w:r>
      <w:r w:rsidRPr="00FF62FF">
        <w:rPr>
          <w:rFonts w:cs="Arial"/>
          <w:sz w:val="28"/>
          <w:szCs w:val="28"/>
          <w:rtl/>
        </w:rPr>
        <w:t>יש לך ת</w:t>
      </w:r>
      <w:r w:rsidR="00601AC2">
        <w:rPr>
          <w:rFonts w:cs="Arial" w:hint="cs"/>
          <w:sz w:val="28"/>
          <w:szCs w:val="28"/>
          <w:rtl/>
        </w:rPr>
        <w:t>ו</w:t>
      </w:r>
      <w:r w:rsidRPr="00FF62FF">
        <w:rPr>
          <w:rFonts w:cs="Arial"/>
          <w:sz w:val="28"/>
          <w:szCs w:val="28"/>
          <w:rtl/>
        </w:rPr>
        <w:t xml:space="preserve">כנית פעולה מסודרת </w:t>
      </w:r>
      <w:r w:rsidR="00601AC2" w:rsidRPr="00FF62FF">
        <w:rPr>
          <w:rFonts w:cs="Arial"/>
          <w:sz w:val="28"/>
          <w:szCs w:val="28"/>
          <w:rtl/>
        </w:rPr>
        <w:t>לכל אתגר ומשימה</w:t>
      </w:r>
      <w:r w:rsidR="00601AC2">
        <w:rPr>
          <w:rFonts w:cs="Arial" w:hint="cs"/>
          <w:sz w:val="28"/>
          <w:szCs w:val="28"/>
          <w:rtl/>
        </w:rPr>
        <w:t>,</w:t>
      </w:r>
      <w:r w:rsidR="00601AC2" w:rsidRPr="00FF62FF">
        <w:rPr>
          <w:rFonts w:cs="Arial"/>
          <w:sz w:val="28"/>
          <w:szCs w:val="28"/>
          <w:rtl/>
        </w:rPr>
        <w:t xml:space="preserve"> </w:t>
      </w:r>
      <w:r w:rsidRPr="00FF62FF">
        <w:rPr>
          <w:rFonts w:cs="Arial"/>
          <w:sz w:val="28"/>
          <w:szCs w:val="28"/>
          <w:rtl/>
        </w:rPr>
        <w:t>לפי האישיות והדרך שבנית לעצמך.</w:t>
      </w:r>
      <w:ins w:id="63" w:author="user" w:date="2020-12-09T03:48:00Z">
        <w:r w:rsidR="002A6D05">
          <w:rPr>
            <w:rFonts w:cs="Arial"/>
            <w:sz w:val="28"/>
            <w:szCs w:val="28"/>
          </w:rPr>
          <w:t>$</w:t>
        </w:r>
      </w:ins>
      <w:r w:rsidRPr="00FF62FF">
        <w:rPr>
          <w:rFonts w:cs="Arial"/>
          <w:sz w:val="28"/>
          <w:szCs w:val="28"/>
          <w:rtl/>
        </w:rPr>
        <w:t xml:space="preserve"> </w:t>
      </w:r>
      <w:commentRangeEnd w:id="57"/>
      <w:r>
        <w:rPr>
          <w:rStyle w:val="CommentReference"/>
          <w:rtl/>
        </w:rPr>
        <w:commentReference w:id="57"/>
      </w:r>
    </w:p>
    <w:p w14:paraId="1FB78E5C" w14:textId="77777777" w:rsidR="003D696C" w:rsidRPr="00FF62FF" w:rsidRDefault="003D696C" w:rsidP="003D696C">
      <w:pPr>
        <w:jc w:val="center"/>
        <w:rPr>
          <w:sz w:val="28"/>
          <w:szCs w:val="28"/>
          <w:rtl/>
        </w:rPr>
      </w:pPr>
    </w:p>
    <w:p w14:paraId="5FDD2FBE" w14:textId="77777777" w:rsidR="003D696C" w:rsidRPr="00FF62FF" w:rsidRDefault="003D696C" w:rsidP="003D696C">
      <w:pPr>
        <w:jc w:val="center"/>
        <w:rPr>
          <w:sz w:val="28"/>
          <w:szCs w:val="28"/>
          <w:rtl/>
        </w:rPr>
      </w:pPr>
    </w:p>
    <w:p w14:paraId="437D8170" w14:textId="31933459" w:rsidR="003D696C" w:rsidRPr="00FF62FF" w:rsidRDefault="003D696C" w:rsidP="003D696C">
      <w:pPr>
        <w:jc w:val="center"/>
        <w:rPr>
          <w:sz w:val="28"/>
          <w:szCs w:val="28"/>
          <w:rtl/>
        </w:rPr>
      </w:pPr>
      <w:commentRangeStart w:id="64"/>
      <w:r w:rsidRPr="00FF62FF">
        <w:rPr>
          <w:rFonts w:cs="Arial"/>
          <w:sz w:val="28"/>
          <w:szCs w:val="28"/>
          <w:rtl/>
        </w:rPr>
        <w:lastRenderedPageBreak/>
        <w:t>אתה משתדל להתמיד בדרך אל ההצלחה. כ</w:t>
      </w:r>
      <w:r w:rsidR="00601AC2">
        <w:rPr>
          <w:rFonts w:cs="Arial" w:hint="cs"/>
          <w:sz w:val="28"/>
          <w:szCs w:val="28"/>
          <w:rtl/>
        </w:rPr>
        <w:t>ו</w:t>
      </w:r>
      <w:r w:rsidRPr="00FF62FF">
        <w:rPr>
          <w:rFonts w:cs="Arial"/>
          <w:sz w:val="28"/>
          <w:szCs w:val="28"/>
          <w:rtl/>
        </w:rPr>
        <w:t>ח הרצון שלך מתחזק מיום ליום!</w:t>
      </w:r>
      <w:ins w:id="65" w:author="user" w:date="2020-12-09T03:56:00Z">
        <w:r w:rsidR="002D46BB">
          <w:rPr>
            <w:rFonts w:cs="Arial"/>
            <w:sz w:val="28"/>
            <w:szCs w:val="28"/>
          </w:rPr>
          <w:t>$</w:t>
        </w:r>
      </w:ins>
      <w:r w:rsidRPr="00FF62FF">
        <w:rPr>
          <w:rFonts w:cs="Arial"/>
          <w:sz w:val="28"/>
          <w:szCs w:val="28"/>
          <w:rtl/>
        </w:rPr>
        <w:t xml:space="preserve"> </w:t>
      </w:r>
    </w:p>
    <w:p w14:paraId="40DB715E" w14:textId="774C124B" w:rsidR="003D696C" w:rsidRPr="00FF62FF" w:rsidRDefault="003D696C" w:rsidP="003D696C">
      <w:pPr>
        <w:jc w:val="center"/>
        <w:rPr>
          <w:sz w:val="28"/>
          <w:szCs w:val="28"/>
          <w:rtl/>
        </w:rPr>
      </w:pPr>
      <w:r w:rsidRPr="00FF62FF">
        <w:rPr>
          <w:rFonts w:cs="Arial"/>
          <w:sz w:val="28"/>
          <w:szCs w:val="28"/>
          <w:rtl/>
        </w:rPr>
        <w:t>אתה לומד להתגבר על מכשולים בדרך לחלומות שלך</w:t>
      </w:r>
      <w:r w:rsidR="00601AC2">
        <w:rPr>
          <w:rFonts w:cs="Arial" w:hint="cs"/>
          <w:sz w:val="28"/>
          <w:szCs w:val="28"/>
          <w:rtl/>
        </w:rPr>
        <w:t>.</w:t>
      </w:r>
      <w:r w:rsidRPr="00FF62FF">
        <w:rPr>
          <w:rFonts w:cs="Arial"/>
          <w:sz w:val="28"/>
          <w:szCs w:val="28"/>
          <w:rtl/>
        </w:rPr>
        <w:t xml:space="preserve"> אתה מציב מטרות </w:t>
      </w:r>
      <w:r w:rsidR="00BF0593">
        <w:rPr>
          <w:rFonts w:cs="Arial" w:hint="cs"/>
          <w:sz w:val="28"/>
          <w:szCs w:val="28"/>
          <w:rtl/>
        </w:rPr>
        <w:t>ופועל כדי להשיג אותן</w:t>
      </w:r>
      <w:r w:rsidRPr="00FF62FF">
        <w:rPr>
          <w:rFonts w:cs="Arial"/>
          <w:sz w:val="28"/>
          <w:szCs w:val="28"/>
          <w:rtl/>
        </w:rPr>
        <w:t>. אתה עוד תגיע אליהן.</w:t>
      </w:r>
      <w:ins w:id="66" w:author="user" w:date="2020-12-09T03:56:00Z">
        <w:r w:rsidR="002D46BB">
          <w:rPr>
            <w:rFonts w:cs="Arial"/>
            <w:sz w:val="28"/>
            <w:szCs w:val="28"/>
          </w:rPr>
          <w:t>$</w:t>
        </w:r>
      </w:ins>
    </w:p>
    <w:p w14:paraId="2E0F2B89" w14:textId="3C66D0E4" w:rsidR="003D696C" w:rsidRDefault="003D696C" w:rsidP="003D696C">
      <w:pPr>
        <w:jc w:val="center"/>
        <w:rPr>
          <w:rFonts w:cs="Arial"/>
          <w:sz w:val="28"/>
          <w:szCs w:val="28"/>
          <w:rtl/>
        </w:rPr>
      </w:pPr>
      <w:r w:rsidRPr="00FF62FF">
        <w:rPr>
          <w:rFonts w:cs="Arial"/>
          <w:sz w:val="28"/>
          <w:szCs w:val="28"/>
          <w:rtl/>
        </w:rPr>
        <w:t>אתה עומד מול אתגרי חייך בגבורה. אתה ל</w:t>
      </w:r>
      <w:r w:rsidR="002915A8">
        <w:rPr>
          <w:rFonts w:cs="Arial" w:hint="cs"/>
          <w:sz w:val="28"/>
          <w:szCs w:val="28"/>
          <w:rtl/>
        </w:rPr>
        <w:t xml:space="preserve">ומד </w:t>
      </w:r>
      <w:r w:rsidRPr="00FF62FF">
        <w:rPr>
          <w:rFonts w:cs="Arial"/>
          <w:sz w:val="28"/>
          <w:szCs w:val="28"/>
          <w:rtl/>
        </w:rPr>
        <w:t xml:space="preserve">להתחייב ולא </w:t>
      </w:r>
      <w:r w:rsidR="002915A8">
        <w:rPr>
          <w:rFonts w:cs="Arial" w:hint="cs"/>
          <w:sz w:val="28"/>
          <w:szCs w:val="28"/>
          <w:rtl/>
        </w:rPr>
        <w:t>לפחד מטעויות</w:t>
      </w:r>
      <w:r w:rsidRPr="00FF62FF">
        <w:rPr>
          <w:rFonts w:cs="Arial"/>
          <w:sz w:val="28"/>
          <w:szCs w:val="28"/>
          <w:rtl/>
        </w:rPr>
        <w:t>.</w:t>
      </w:r>
      <w:ins w:id="67" w:author="user" w:date="2020-12-09T03:56:00Z">
        <w:r w:rsidR="002D46BB">
          <w:rPr>
            <w:rFonts w:cs="Arial"/>
            <w:sz w:val="28"/>
            <w:szCs w:val="28"/>
          </w:rPr>
          <w:t>$</w:t>
        </w:r>
      </w:ins>
      <w:r w:rsidRPr="00FF62FF">
        <w:rPr>
          <w:rFonts w:cs="Arial"/>
          <w:sz w:val="28"/>
          <w:szCs w:val="28"/>
          <w:rtl/>
        </w:rPr>
        <w:t xml:space="preserve"> </w:t>
      </w:r>
    </w:p>
    <w:p w14:paraId="088A3C70" w14:textId="4F68883A" w:rsidR="002915A8" w:rsidRDefault="002915A8" w:rsidP="002915A8">
      <w:pPr>
        <w:jc w:val="center"/>
        <w:rPr>
          <w:sz w:val="28"/>
          <w:szCs w:val="28"/>
        </w:rPr>
      </w:pPr>
      <w:r>
        <w:rPr>
          <w:rFonts w:cs="Arial"/>
          <w:sz w:val="28"/>
          <w:szCs w:val="28"/>
          <w:rtl/>
        </w:rPr>
        <w:t xml:space="preserve">עבודה מסודרת של מעקב וזיהוי הגורמים המעכבים אותך </w:t>
      </w:r>
      <w:r w:rsidR="00601AC2">
        <w:rPr>
          <w:rFonts w:cs="Arial" w:hint="cs"/>
          <w:sz w:val="28"/>
          <w:szCs w:val="28"/>
          <w:rtl/>
        </w:rPr>
        <w:t>יכול</w:t>
      </w:r>
      <w:r>
        <w:rPr>
          <w:rFonts w:cs="Arial"/>
          <w:sz w:val="28"/>
          <w:szCs w:val="28"/>
          <w:rtl/>
        </w:rPr>
        <w:t xml:space="preserve">ה </w:t>
      </w:r>
      <w:r w:rsidR="00601AC2">
        <w:rPr>
          <w:rFonts w:cs="Arial" w:hint="cs"/>
          <w:sz w:val="28"/>
          <w:szCs w:val="28"/>
          <w:rtl/>
        </w:rPr>
        <w:t>לעזור לך מאוד</w:t>
      </w:r>
      <w:r>
        <w:rPr>
          <w:rFonts w:cs="Arial"/>
          <w:sz w:val="28"/>
          <w:szCs w:val="28"/>
          <w:rtl/>
        </w:rPr>
        <w:t>.</w:t>
      </w:r>
      <w:ins w:id="68" w:author="user" w:date="2020-12-09T03:57:00Z">
        <w:r w:rsidR="002D46BB">
          <w:rPr>
            <w:rFonts w:cs="Arial"/>
            <w:sz w:val="28"/>
            <w:szCs w:val="28"/>
          </w:rPr>
          <w:t>$</w:t>
        </w:r>
      </w:ins>
      <w:r>
        <w:rPr>
          <w:rFonts w:cs="Arial"/>
          <w:sz w:val="28"/>
          <w:szCs w:val="28"/>
          <w:rtl/>
        </w:rPr>
        <w:t xml:space="preserve"> </w:t>
      </w:r>
    </w:p>
    <w:p w14:paraId="30DEDC4E" w14:textId="783F0B42" w:rsidR="002915A8" w:rsidRDefault="002915A8" w:rsidP="002915A8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  <w:rtl/>
        </w:rPr>
        <w:t>נסה להשקיע יותר בטיפול בקשיים ובהרגלים שליליים, ו</w:t>
      </w:r>
      <w:r w:rsidR="00601AC2">
        <w:rPr>
          <w:rFonts w:cs="Arial" w:hint="cs"/>
          <w:sz w:val="28"/>
          <w:szCs w:val="28"/>
          <w:rtl/>
        </w:rPr>
        <w:t>מ</w:t>
      </w:r>
      <w:r>
        <w:rPr>
          <w:rFonts w:cs="Arial"/>
          <w:sz w:val="28"/>
          <w:szCs w:val="28"/>
          <w:rtl/>
        </w:rPr>
        <w:t>כל מעידה תסיק מסקנות לשיפור להמשך.</w:t>
      </w:r>
      <w:ins w:id="69" w:author="user" w:date="2020-12-09T03:57:00Z">
        <w:r w:rsidR="002D46BB">
          <w:rPr>
            <w:rFonts w:cs="Arial"/>
            <w:sz w:val="28"/>
            <w:szCs w:val="28"/>
          </w:rPr>
          <w:t>$</w:t>
        </w:r>
      </w:ins>
      <w:r>
        <w:rPr>
          <w:rFonts w:cs="Arial"/>
          <w:sz w:val="28"/>
          <w:szCs w:val="28"/>
          <w:rtl/>
        </w:rPr>
        <w:t xml:space="preserve"> </w:t>
      </w:r>
    </w:p>
    <w:p w14:paraId="1705FAEB" w14:textId="259FDC4A" w:rsidR="003D696C" w:rsidRPr="00FF62FF" w:rsidRDefault="003D696C" w:rsidP="003D696C">
      <w:pPr>
        <w:jc w:val="center"/>
        <w:rPr>
          <w:sz w:val="28"/>
          <w:szCs w:val="28"/>
          <w:rtl/>
        </w:rPr>
      </w:pPr>
      <w:r w:rsidRPr="00FF62FF">
        <w:rPr>
          <w:rFonts w:cs="Arial"/>
          <w:sz w:val="28"/>
          <w:szCs w:val="28"/>
          <w:rtl/>
        </w:rPr>
        <w:t xml:space="preserve">אתה </w:t>
      </w:r>
      <w:r w:rsidR="002915A8">
        <w:rPr>
          <w:rFonts w:cs="Arial" w:hint="cs"/>
          <w:sz w:val="28"/>
          <w:szCs w:val="28"/>
          <w:rtl/>
        </w:rPr>
        <w:t>משתדל להשתמש</w:t>
      </w:r>
      <w:r w:rsidRPr="00FF62FF">
        <w:rPr>
          <w:rFonts w:cs="Arial"/>
          <w:sz w:val="28"/>
          <w:szCs w:val="28"/>
          <w:rtl/>
        </w:rPr>
        <w:t xml:space="preserve"> </w:t>
      </w:r>
      <w:r w:rsidR="002915A8">
        <w:rPr>
          <w:rFonts w:cs="Arial" w:hint="cs"/>
          <w:sz w:val="28"/>
          <w:szCs w:val="28"/>
          <w:rtl/>
        </w:rPr>
        <w:t>ב</w:t>
      </w:r>
      <w:r w:rsidRPr="00FF62FF">
        <w:rPr>
          <w:rFonts w:cs="Arial"/>
          <w:sz w:val="28"/>
          <w:szCs w:val="28"/>
          <w:rtl/>
        </w:rPr>
        <w:t>תנאים ש</w:t>
      </w:r>
      <w:r w:rsidR="00601AC2">
        <w:rPr>
          <w:rFonts w:cs="Arial" w:hint="cs"/>
          <w:sz w:val="28"/>
          <w:szCs w:val="28"/>
          <w:rtl/>
        </w:rPr>
        <w:t xml:space="preserve">יש </w:t>
      </w:r>
      <w:r w:rsidRPr="00FF62FF">
        <w:rPr>
          <w:rFonts w:cs="Arial"/>
          <w:sz w:val="28"/>
          <w:szCs w:val="28"/>
          <w:rtl/>
        </w:rPr>
        <w:t xml:space="preserve">סביבך כדי לגדול. </w:t>
      </w:r>
      <w:r w:rsidR="00601AC2">
        <w:rPr>
          <w:rFonts w:cs="Arial" w:hint="cs"/>
          <w:sz w:val="28"/>
          <w:szCs w:val="28"/>
          <w:rtl/>
        </w:rPr>
        <w:t xml:space="preserve">את </w:t>
      </w:r>
      <w:r w:rsidRPr="00FF62FF">
        <w:rPr>
          <w:rFonts w:cs="Arial"/>
          <w:sz w:val="28"/>
          <w:szCs w:val="28"/>
          <w:rtl/>
        </w:rPr>
        <w:t>יודע לקבל עזרה כשצריך.</w:t>
      </w:r>
      <w:ins w:id="70" w:author="user" w:date="2020-12-09T03:57:00Z">
        <w:r w:rsidR="002D46BB">
          <w:rPr>
            <w:rFonts w:cs="Arial"/>
            <w:sz w:val="28"/>
            <w:szCs w:val="28"/>
          </w:rPr>
          <w:t>$</w:t>
        </w:r>
      </w:ins>
      <w:r w:rsidRPr="00FF62FF">
        <w:rPr>
          <w:rFonts w:cs="Arial"/>
          <w:sz w:val="28"/>
          <w:szCs w:val="28"/>
          <w:rtl/>
        </w:rPr>
        <w:t xml:space="preserve"> </w:t>
      </w:r>
    </w:p>
    <w:p w14:paraId="2B681AC8" w14:textId="00D2B95C" w:rsidR="002915A8" w:rsidRDefault="003D696C" w:rsidP="003148C5">
      <w:pPr>
        <w:jc w:val="center"/>
        <w:rPr>
          <w:rFonts w:cs="Arial"/>
          <w:sz w:val="28"/>
          <w:szCs w:val="28"/>
          <w:rtl/>
        </w:rPr>
      </w:pPr>
      <w:r w:rsidRPr="00FF62FF">
        <w:rPr>
          <w:rFonts w:cs="Arial"/>
          <w:sz w:val="28"/>
          <w:szCs w:val="28"/>
          <w:rtl/>
        </w:rPr>
        <w:t xml:space="preserve">אתה </w:t>
      </w:r>
      <w:r w:rsidR="002915A8">
        <w:rPr>
          <w:rFonts w:cs="Arial" w:hint="cs"/>
          <w:sz w:val="28"/>
          <w:szCs w:val="28"/>
          <w:rtl/>
        </w:rPr>
        <w:t>מתקדם מא</w:t>
      </w:r>
      <w:r w:rsidR="00601AC2">
        <w:rPr>
          <w:rFonts w:cs="Arial" w:hint="cs"/>
          <w:sz w:val="28"/>
          <w:szCs w:val="28"/>
          <w:rtl/>
        </w:rPr>
        <w:t>ו</w:t>
      </w:r>
      <w:r w:rsidR="002915A8">
        <w:rPr>
          <w:rFonts w:cs="Arial" w:hint="cs"/>
          <w:sz w:val="28"/>
          <w:szCs w:val="28"/>
          <w:rtl/>
        </w:rPr>
        <w:t xml:space="preserve">ד בעמידה </w:t>
      </w:r>
      <w:r w:rsidRPr="00FF62FF">
        <w:rPr>
          <w:rFonts w:cs="Arial"/>
          <w:sz w:val="28"/>
          <w:szCs w:val="28"/>
          <w:rtl/>
        </w:rPr>
        <w:t>מול הקשיים והחולשות שלך. אתה פועל יום</w:t>
      </w:r>
      <w:r w:rsidR="00601AC2">
        <w:rPr>
          <w:rFonts w:cs="Arial" w:hint="cs"/>
          <w:sz w:val="28"/>
          <w:szCs w:val="28"/>
          <w:rtl/>
        </w:rPr>
        <w:t>־</w:t>
      </w:r>
      <w:r w:rsidRPr="00FF62FF">
        <w:rPr>
          <w:rFonts w:cs="Arial"/>
          <w:sz w:val="28"/>
          <w:szCs w:val="28"/>
          <w:rtl/>
        </w:rPr>
        <w:t>יום</w:t>
      </w:r>
      <w:r w:rsidR="00601AC2">
        <w:rPr>
          <w:rFonts w:cs="Arial" w:hint="cs"/>
          <w:sz w:val="28"/>
          <w:szCs w:val="28"/>
          <w:rtl/>
        </w:rPr>
        <w:t xml:space="preserve"> </w:t>
      </w:r>
      <w:r w:rsidRPr="00FF62FF">
        <w:rPr>
          <w:rFonts w:cs="Arial"/>
          <w:sz w:val="28"/>
          <w:szCs w:val="28"/>
          <w:rtl/>
        </w:rPr>
        <w:t>בהתמדה כדי להיפרד מהרגלים שליליים הפוגעים באיכות חייך.</w:t>
      </w:r>
      <w:ins w:id="71" w:author="user" w:date="2020-12-09T03:57:00Z">
        <w:r w:rsidR="002D46BB">
          <w:rPr>
            <w:rFonts w:cs="Arial"/>
            <w:sz w:val="28"/>
            <w:szCs w:val="28"/>
          </w:rPr>
          <w:t>$</w:t>
        </w:r>
      </w:ins>
      <w:r w:rsidRPr="00FF62FF">
        <w:rPr>
          <w:rFonts w:cs="Arial"/>
          <w:sz w:val="28"/>
          <w:szCs w:val="28"/>
          <w:rtl/>
        </w:rPr>
        <w:t xml:space="preserve"> </w:t>
      </w:r>
    </w:p>
    <w:p w14:paraId="1B7AC3AC" w14:textId="2F1DB3EC" w:rsidR="003D696C" w:rsidRPr="00FF62FF" w:rsidRDefault="003D696C" w:rsidP="003148C5">
      <w:pPr>
        <w:jc w:val="center"/>
        <w:rPr>
          <w:sz w:val="28"/>
          <w:szCs w:val="28"/>
          <w:rtl/>
        </w:rPr>
      </w:pPr>
      <w:r w:rsidRPr="00FF62FF">
        <w:rPr>
          <w:rFonts w:cs="Arial"/>
          <w:sz w:val="28"/>
          <w:szCs w:val="28"/>
          <w:rtl/>
        </w:rPr>
        <w:t>הגורמים המפריעים לך לצמוח לא מייאשים אותך.</w:t>
      </w:r>
      <w:ins w:id="72" w:author="user" w:date="2020-12-09T03:57:00Z">
        <w:r w:rsidR="002D46BB">
          <w:rPr>
            <w:rFonts w:cs="Arial"/>
            <w:sz w:val="28"/>
            <w:szCs w:val="28"/>
          </w:rPr>
          <w:t>$</w:t>
        </w:r>
      </w:ins>
      <w:r w:rsidRPr="00FF62FF">
        <w:rPr>
          <w:rFonts w:cs="Arial"/>
          <w:sz w:val="28"/>
          <w:szCs w:val="28"/>
          <w:rtl/>
        </w:rPr>
        <w:t xml:space="preserve"> </w:t>
      </w:r>
    </w:p>
    <w:p w14:paraId="4FB14F3C" w14:textId="218C32BD" w:rsidR="003D696C" w:rsidRPr="00FF62FF" w:rsidRDefault="0064706F" w:rsidP="003D696C">
      <w:pPr>
        <w:jc w:val="center"/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ה</w:t>
      </w:r>
      <w:r w:rsidR="002915A8">
        <w:rPr>
          <w:rFonts w:cs="Arial" w:hint="cs"/>
          <w:sz w:val="28"/>
          <w:szCs w:val="28"/>
          <w:rtl/>
        </w:rPr>
        <w:t>שתדל ל</w:t>
      </w:r>
      <w:r w:rsidR="00601AC2">
        <w:rPr>
          <w:rFonts w:cs="Arial" w:hint="cs"/>
          <w:sz w:val="28"/>
          <w:szCs w:val="28"/>
          <w:rtl/>
        </w:rPr>
        <w:t>התייצב לפני</w:t>
      </w:r>
      <w:r w:rsidR="002915A8">
        <w:rPr>
          <w:rFonts w:cs="Arial" w:hint="cs"/>
          <w:sz w:val="28"/>
          <w:szCs w:val="28"/>
          <w:rtl/>
        </w:rPr>
        <w:t xml:space="preserve"> </w:t>
      </w:r>
      <w:r w:rsidR="00601AC2">
        <w:rPr>
          <w:rFonts w:cs="Arial" w:hint="cs"/>
          <w:sz w:val="28"/>
          <w:szCs w:val="28"/>
          <w:rtl/>
        </w:rPr>
        <w:t>ה</w:t>
      </w:r>
      <w:r w:rsidR="003D696C" w:rsidRPr="00FF62FF">
        <w:rPr>
          <w:rFonts w:cs="Arial"/>
          <w:sz w:val="28"/>
          <w:szCs w:val="28"/>
          <w:rtl/>
        </w:rPr>
        <w:t>אתגר</w:t>
      </w:r>
      <w:r w:rsidR="002915A8">
        <w:rPr>
          <w:rFonts w:cs="Arial" w:hint="cs"/>
          <w:sz w:val="28"/>
          <w:szCs w:val="28"/>
          <w:rtl/>
        </w:rPr>
        <w:t>ים</w:t>
      </w:r>
      <w:r w:rsidR="003D696C" w:rsidRPr="00FF62FF">
        <w:rPr>
          <w:rFonts w:cs="Arial"/>
          <w:sz w:val="28"/>
          <w:szCs w:val="28"/>
          <w:rtl/>
        </w:rPr>
        <w:t xml:space="preserve"> ו</w:t>
      </w:r>
      <w:r w:rsidR="00601AC2">
        <w:rPr>
          <w:rFonts w:cs="Arial" w:hint="cs"/>
          <w:sz w:val="28"/>
          <w:szCs w:val="28"/>
          <w:rtl/>
        </w:rPr>
        <w:t>ה</w:t>
      </w:r>
      <w:r w:rsidR="003D696C" w:rsidRPr="00FF62FF">
        <w:rPr>
          <w:rFonts w:cs="Arial"/>
          <w:sz w:val="28"/>
          <w:szCs w:val="28"/>
          <w:rtl/>
        </w:rPr>
        <w:t>משימ</w:t>
      </w:r>
      <w:r w:rsidR="002915A8">
        <w:rPr>
          <w:rFonts w:cs="Arial" w:hint="cs"/>
          <w:sz w:val="28"/>
          <w:szCs w:val="28"/>
          <w:rtl/>
        </w:rPr>
        <w:t>ות שלך</w:t>
      </w:r>
      <w:r w:rsidR="003D696C" w:rsidRPr="00FF62FF">
        <w:rPr>
          <w:rFonts w:cs="Arial"/>
          <w:sz w:val="28"/>
          <w:szCs w:val="28"/>
          <w:rtl/>
        </w:rPr>
        <w:t xml:space="preserve"> </w:t>
      </w:r>
      <w:r w:rsidR="002915A8">
        <w:rPr>
          <w:rFonts w:cs="Arial" w:hint="cs"/>
          <w:sz w:val="28"/>
          <w:szCs w:val="28"/>
          <w:rtl/>
        </w:rPr>
        <w:t>עם</w:t>
      </w:r>
      <w:r w:rsidR="003D696C" w:rsidRPr="00FF62FF">
        <w:rPr>
          <w:rFonts w:cs="Arial"/>
          <w:sz w:val="28"/>
          <w:szCs w:val="28"/>
          <w:rtl/>
        </w:rPr>
        <w:t xml:space="preserve"> ת</w:t>
      </w:r>
      <w:r w:rsidR="00601AC2">
        <w:rPr>
          <w:rFonts w:cs="Arial" w:hint="cs"/>
          <w:sz w:val="28"/>
          <w:szCs w:val="28"/>
          <w:rtl/>
        </w:rPr>
        <w:t>ו</w:t>
      </w:r>
      <w:r w:rsidR="003D696C" w:rsidRPr="00FF62FF">
        <w:rPr>
          <w:rFonts w:cs="Arial"/>
          <w:sz w:val="28"/>
          <w:szCs w:val="28"/>
          <w:rtl/>
        </w:rPr>
        <w:t>כנית פעולה מסודרת</w:t>
      </w:r>
      <w:r w:rsidR="00601AC2">
        <w:rPr>
          <w:rFonts w:cs="Arial" w:hint="cs"/>
          <w:sz w:val="28"/>
          <w:szCs w:val="28"/>
          <w:rtl/>
        </w:rPr>
        <w:t>,</w:t>
      </w:r>
      <w:r w:rsidR="003D696C" w:rsidRPr="00FF62FF">
        <w:rPr>
          <w:rFonts w:cs="Arial"/>
          <w:sz w:val="28"/>
          <w:szCs w:val="28"/>
          <w:rtl/>
        </w:rPr>
        <w:t xml:space="preserve"> לפי האישיות והדרך שבנית לעצמך.</w:t>
      </w:r>
      <w:ins w:id="73" w:author="user" w:date="2020-12-09T03:57:00Z">
        <w:r w:rsidR="002D46BB">
          <w:rPr>
            <w:rFonts w:cs="Arial"/>
            <w:sz w:val="28"/>
            <w:szCs w:val="28"/>
          </w:rPr>
          <w:t>$</w:t>
        </w:r>
      </w:ins>
      <w:r w:rsidR="003D696C" w:rsidRPr="00FF62FF">
        <w:rPr>
          <w:rFonts w:cs="Arial"/>
          <w:sz w:val="28"/>
          <w:szCs w:val="28"/>
          <w:rtl/>
        </w:rPr>
        <w:t xml:space="preserve"> </w:t>
      </w:r>
      <w:commentRangeEnd w:id="64"/>
      <w:r w:rsidR="003D696C">
        <w:rPr>
          <w:rStyle w:val="CommentReference"/>
          <w:rtl/>
        </w:rPr>
        <w:commentReference w:id="64"/>
      </w:r>
    </w:p>
    <w:p w14:paraId="6039A203" w14:textId="77777777" w:rsidR="003D696C" w:rsidRPr="00FF62FF" w:rsidRDefault="003D696C" w:rsidP="003D696C">
      <w:pPr>
        <w:jc w:val="center"/>
        <w:rPr>
          <w:sz w:val="28"/>
          <w:szCs w:val="28"/>
          <w:rtl/>
        </w:rPr>
      </w:pPr>
    </w:p>
    <w:p w14:paraId="1E09388A" w14:textId="77777777" w:rsidR="003D696C" w:rsidRPr="00FF62FF" w:rsidRDefault="003D696C" w:rsidP="003D696C">
      <w:pPr>
        <w:jc w:val="center"/>
        <w:rPr>
          <w:sz w:val="28"/>
          <w:szCs w:val="28"/>
          <w:rtl/>
        </w:rPr>
      </w:pPr>
    </w:p>
    <w:p w14:paraId="62CACBBD" w14:textId="154DE26B" w:rsidR="003D696C" w:rsidRPr="00FF62FF" w:rsidRDefault="003D696C" w:rsidP="003D696C">
      <w:pPr>
        <w:jc w:val="center"/>
        <w:rPr>
          <w:sz w:val="28"/>
          <w:szCs w:val="28"/>
          <w:rtl/>
        </w:rPr>
      </w:pPr>
      <w:commentRangeStart w:id="74"/>
      <w:r w:rsidRPr="00FF62FF">
        <w:rPr>
          <w:rFonts w:cs="Arial"/>
          <w:sz w:val="28"/>
          <w:szCs w:val="28"/>
          <w:rtl/>
        </w:rPr>
        <w:t>אם תתמיד יותר ותסכים לשלם מחירים – תפגוש הרבה יותר הצלחות בחייך, בלימודים, במשפחה ובעבודה.</w:t>
      </w:r>
      <w:ins w:id="75" w:author="user" w:date="2020-12-09T04:01:00Z">
        <w:r w:rsidR="002D46BB">
          <w:rPr>
            <w:rFonts w:cs="Arial"/>
            <w:sz w:val="28"/>
            <w:szCs w:val="28"/>
          </w:rPr>
          <w:t>$</w:t>
        </w:r>
      </w:ins>
      <w:r w:rsidRPr="00FF62FF">
        <w:rPr>
          <w:rFonts w:cs="Arial"/>
          <w:sz w:val="28"/>
          <w:szCs w:val="28"/>
          <w:rtl/>
        </w:rPr>
        <w:t xml:space="preserve"> </w:t>
      </w:r>
    </w:p>
    <w:p w14:paraId="18F7080D" w14:textId="67F3D49F" w:rsidR="003D696C" w:rsidRPr="00FF62FF" w:rsidRDefault="003D696C" w:rsidP="003D696C">
      <w:pPr>
        <w:jc w:val="center"/>
        <w:rPr>
          <w:sz w:val="28"/>
          <w:szCs w:val="28"/>
          <w:rtl/>
        </w:rPr>
      </w:pPr>
      <w:r w:rsidRPr="00FF62FF">
        <w:rPr>
          <w:rFonts w:cs="Arial"/>
          <w:sz w:val="28"/>
          <w:szCs w:val="28"/>
          <w:rtl/>
        </w:rPr>
        <w:t>אתה לומד להתגבר על מכשולים בדרך לחלומות שלך</w:t>
      </w:r>
      <w:r w:rsidR="00601AC2">
        <w:rPr>
          <w:rFonts w:cs="Arial" w:hint="cs"/>
          <w:sz w:val="28"/>
          <w:szCs w:val="28"/>
          <w:rtl/>
        </w:rPr>
        <w:t>.</w:t>
      </w:r>
      <w:r w:rsidRPr="00FF62FF">
        <w:rPr>
          <w:rFonts w:cs="Arial"/>
          <w:sz w:val="28"/>
          <w:szCs w:val="28"/>
          <w:rtl/>
        </w:rPr>
        <w:t xml:space="preserve"> </w:t>
      </w:r>
      <w:r w:rsidR="002915A8">
        <w:rPr>
          <w:rFonts w:cs="Arial" w:hint="cs"/>
          <w:sz w:val="28"/>
          <w:szCs w:val="28"/>
          <w:rtl/>
        </w:rPr>
        <w:t>השתדל להציב</w:t>
      </w:r>
      <w:r w:rsidRPr="00FF62FF">
        <w:rPr>
          <w:rFonts w:cs="Arial"/>
          <w:sz w:val="28"/>
          <w:szCs w:val="28"/>
          <w:rtl/>
        </w:rPr>
        <w:t xml:space="preserve"> מטרות </w:t>
      </w:r>
      <w:r w:rsidR="002915A8">
        <w:rPr>
          <w:rFonts w:cs="Arial" w:hint="cs"/>
          <w:sz w:val="28"/>
          <w:szCs w:val="28"/>
          <w:rtl/>
        </w:rPr>
        <w:t>ולהפוך</w:t>
      </w:r>
      <w:r w:rsidR="002915A8" w:rsidRPr="00FF62FF">
        <w:rPr>
          <w:rFonts w:cs="Arial"/>
          <w:sz w:val="28"/>
          <w:szCs w:val="28"/>
          <w:rtl/>
        </w:rPr>
        <w:t xml:space="preserve"> </w:t>
      </w:r>
      <w:r w:rsidRPr="00FF62FF">
        <w:rPr>
          <w:rFonts w:cs="Arial"/>
          <w:sz w:val="28"/>
          <w:szCs w:val="28"/>
          <w:rtl/>
        </w:rPr>
        <w:t xml:space="preserve">אותן ליעד מוחלט. </w:t>
      </w:r>
      <w:r w:rsidR="002915A8">
        <w:rPr>
          <w:rFonts w:cs="Arial" w:hint="cs"/>
          <w:sz w:val="28"/>
          <w:szCs w:val="28"/>
          <w:rtl/>
        </w:rPr>
        <w:t>זו הדרך להגיע אליהן</w:t>
      </w:r>
      <w:r w:rsidRPr="00FF62FF">
        <w:rPr>
          <w:rFonts w:cs="Arial"/>
          <w:sz w:val="28"/>
          <w:szCs w:val="28"/>
          <w:rtl/>
        </w:rPr>
        <w:t>.</w:t>
      </w:r>
      <w:ins w:id="76" w:author="user" w:date="2020-12-09T04:01:00Z">
        <w:r w:rsidR="002D46BB">
          <w:rPr>
            <w:rFonts w:cs="Arial"/>
            <w:sz w:val="28"/>
            <w:szCs w:val="28"/>
          </w:rPr>
          <w:t>$</w:t>
        </w:r>
      </w:ins>
    </w:p>
    <w:p w14:paraId="0EDC8CB8" w14:textId="1030C8FB" w:rsidR="003D696C" w:rsidRDefault="003D696C" w:rsidP="003148C5">
      <w:pPr>
        <w:jc w:val="center"/>
        <w:rPr>
          <w:rFonts w:cs="Arial"/>
          <w:sz w:val="28"/>
          <w:szCs w:val="28"/>
          <w:rtl/>
        </w:rPr>
      </w:pPr>
      <w:r w:rsidRPr="00FF62FF">
        <w:rPr>
          <w:rFonts w:cs="Arial"/>
          <w:sz w:val="28"/>
          <w:szCs w:val="28"/>
          <w:rtl/>
        </w:rPr>
        <w:t>עליך לנסות להשתמש יותר בתנאים ש</w:t>
      </w:r>
      <w:r w:rsidR="00601AC2">
        <w:rPr>
          <w:rFonts w:cs="Arial" w:hint="cs"/>
          <w:sz w:val="28"/>
          <w:szCs w:val="28"/>
          <w:rtl/>
        </w:rPr>
        <w:t xml:space="preserve">יש </w:t>
      </w:r>
      <w:r w:rsidRPr="00FF62FF">
        <w:rPr>
          <w:rFonts w:cs="Arial"/>
          <w:sz w:val="28"/>
          <w:szCs w:val="28"/>
          <w:rtl/>
        </w:rPr>
        <w:t xml:space="preserve">סביבך כדי לצמוח. </w:t>
      </w:r>
      <w:r w:rsidR="002915A8">
        <w:rPr>
          <w:rFonts w:cs="Arial" w:hint="cs"/>
          <w:sz w:val="28"/>
          <w:szCs w:val="28"/>
          <w:rtl/>
        </w:rPr>
        <w:t>אל תתבייש לקבל עזרה.</w:t>
      </w:r>
      <w:ins w:id="77" w:author="user" w:date="2020-12-09T04:01:00Z">
        <w:r w:rsidR="002D46BB">
          <w:rPr>
            <w:rFonts w:cs="Arial"/>
            <w:sz w:val="28"/>
            <w:szCs w:val="28"/>
          </w:rPr>
          <w:t>$</w:t>
        </w:r>
      </w:ins>
    </w:p>
    <w:p w14:paraId="3E0F325B" w14:textId="3A9B0A45" w:rsidR="003D696C" w:rsidRPr="00FF62FF" w:rsidRDefault="003D696C" w:rsidP="003D696C">
      <w:pPr>
        <w:jc w:val="center"/>
        <w:rPr>
          <w:sz w:val="28"/>
          <w:szCs w:val="28"/>
          <w:rtl/>
        </w:rPr>
      </w:pPr>
      <w:r w:rsidRPr="00FF62FF">
        <w:rPr>
          <w:rFonts w:cs="Arial"/>
          <w:sz w:val="28"/>
          <w:szCs w:val="28"/>
          <w:rtl/>
        </w:rPr>
        <w:t xml:space="preserve">עבודה מסודרת של מעקב וזיהוי הגורמים המעכבים אותך </w:t>
      </w:r>
      <w:r w:rsidR="00601AC2">
        <w:rPr>
          <w:rFonts w:cs="Arial" w:hint="cs"/>
          <w:sz w:val="28"/>
          <w:szCs w:val="28"/>
          <w:rtl/>
        </w:rPr>
        <w:t>יכול</w:t>
      </w:r>
      <w:r w:rsidRPr="00FF62FF">
        <w:rPr>
          <w:rFonts w:cs="Arial"/>
          <w:sz w:val="28"/>
          <w:szCs w:val="28"/>
          <w:rtl/>
        </w:rPr>
        <w:t>ה ל</w:t>
      </w:r>
      <w:r w:rsidR="00601AC2">
        <w:rPr>
          <w:rFonts w:cs="Arial" w:hint="cs"/>
          <w:sz w:val="28"/>
          <w:szCs w:val="28"/>
          <w:rtl/>
        </w:rPr>
        <w:t>עזור לך מאוד</w:t>
      </w:r>
      <w:r w:rsidRPr="00FF62FF">
        <w:rPr>
          <w:rFonts w:cs="Arial"/>
          <w:sz w:val="28"/>
          <w:szCs w:val="28"/>
          <w:rtl/>
        </w:rPr>
        <w:t>.</w:t>
      </w:r>
      <w:ins w:id="78" w:author="user" w:date="2020-12-09T04:01:00Z">
        <w:r w:rsidR="002D46BB">
          <w:rPr>
            <w:rFonts w:cs="Arial"/>
            <w:sz w:val="28"/>
            <w:szCs w:val="28"/>
          </w:rPr>
          <w:t>$</w:t>
        </w:r>
      </w:ins>
      <w:r w:rsidRPr="00FF62FF">
        <w:rPr>
          <w:rFonts w:cs="Arial"/>
          <w:sz w:val="28"/>
          <w:szCs w:val="28"/>
          <w:rtl/>
        </w:rPr>
        <w:t xml:space="preserve"> </w:t>
      </w:r>
    </w:p>
    <w:p w14:paraId="680B99C8" w14:textId="68E5BEAC" w:rsidR="003D696C" w:rsidRPr="00FF62FF" w:rsidRDefault="00601AC2" w:rsidP="003D696C">
      <w:pPr>
        <w:jc w:val="center"/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השתדל להגיע מוכן </w:t>
      </w:r>
      <w:r w:rsidR="003D696C" w:rsidRPr="00FF62FF">
        <w:rPr>
          <w:rFonts w:cs="Arial"/>
          <w:sz w:val="28"/>
          <w:szCs w:val="28"/>
          <w:rtl/>
        </w:rPr>
        <w:t>לכל אתגר ומשימה</w:t>
      </w:r>
      <w:r>
        <w:rPr>
          <w:rFonts w:cs="Arial" w:hint="cs"/>
          <w:sz w:val="28"/>
          <w:szCs w:val="28"/>
          <w:rtl/>
        </w:rPr>
        <w:t>,</w:t>
      </w:r>
      <w:r w:rsidR="003D696C" w:rsidRPr="00FF62FF">
        <w:rPr>
          <w:rFonts w:cs="Arial"/>
          <w:sz w:val="28"/>
          <w:szCs w:val="28"/>
          <w:rtl/>
        </w:rPr>
        <w:t xml:space="preserve"> </w:t>
      </w:r>
      <w:r w:rsidR="002915A8">
        <w:rPr>
          <w:rFonts w:cs="Arial" w:hint="cs"/>
          <w:sz w:val="28"/>
          <w:szCs w:val="28"/>
          <w:rtl/>
        </w:rPr>
        <w:t>עם</w:t>
      </w:r>
      <w:r w:rsidR="003D696C" w:rsidRPr="00FF62FF">
        <w:rPr>
          <w:rFonts w:cs="Arial"/>
          <w:sz w:val="28"/>
          <w:szCs w:val="28"/>
          <w:rtl/>
        </w:rPr>
        <w:t xml:space="preserve"> ת</w:t>
      </w:r>
      <w:r>
        <w:rPr>
          <w:rFonts w:cs="Arial" w:hint="cs"/>
          <w:sz w:val="28"/>
          <w:szCs w:val="28"/>
          <w:rtl/>
        </w:rPr>
        <w:t>ו</w:t>
      </w:r>
      <w:r w:rsidR="003D696C" w:rsidRPr="00FF62FF">
        <w:rPr>
          <w:rFonts w:cs="Arial"/>
          <w:sz w:val="28"/>
          <w:szCs w:val="28"/>
          <w:rtl/>
        </w:rPr>
        <w:t>כנית פעולה מסודרת</w:t>
      </w:r>
      <w:r>
        <w:rPr>
          <w:rFonts w:cs="Arial" w:hint="cs"/>
          <w:sz w:val="28"/>
          <w:szCs w:val="28"/>
          <w:rtl/>
        </w:rPr>
        <w:t>,</w:t>
      </w:r>
      <w:r w:rsidR="003D696C" w:rsidRPr="00FF62FF">
        <w:rPr>
          <w:rFonts w:cs="Arial"/>
          <w:sz w:val="28"/>
          <w:szCs w:val="28"/>
          <w:rtl/>
        </w:rPr>
        <w:t xml:space="preserve"> לפי האישיות והדרך שבנית לעצמך.</w:t>
      </w:r>
      <w:commentRangeEnd w:id="74"/>
      <w:ins w:id="79" w:author="user" w:date="2020-12-09T04:01:00Z">
        <w:r w:rsidR="002D46BB">
          <w:rPr>
            <w:rFonts w:cs="Arial"/>
            <w:sz w:val="28"/>
            <w:szCs w:val="28"/>
          </w:rPr>
          <w:t>$</w:t>
        </w:r>
      </w:ins>
      <w:r w:rsidR="003D696C">
        <w:rPr>
          <w:rStyle w:val="CommentReference"/>
          <w:rtl/>
        </w:rPr>
        <w:commentReference w:id="74"/>
      </w:r>
    </w:p>
    <w:p w14:paraId="20178DDC" w14:textId="77777777" w:rsidR="003D696C" w:rsidRPr="00FF62FF" w:rsidRDefault="003D696C" w:rsidP="003D696C">
      <w:pPr>
        <w:rPr>
          <w:b/>
          <w:bCs/>
          <w:sz w:val="28"/>
          <w:szCs w:val="28"/>
          <w:rtl/>
        </w:rPr>
      </w:pPr>
    </w:p>
    <w:p w14:paraId="42AA0298" w14:textId="77777777" w:rsidR="003D696C" w:rsidRPr="00EA1D07" w:rsidRDefault="003D696C" w:rsidP="003D696C">
      <w:pPr>
        <w:rPr>
          <w:sz w:val="28"/>
          <w:szCs w:val="28"/>
          <w:rtl/>
        </w:rPr>
      </w:pPr>
    </w:p>
    <w:p w14:paraId="0F325A9D" w14:textId="77777777" w:rsidR="003D696C" w:rsidRPr="00EA1D07" w:rsidRDefault="003D696C" w:rsidP="003D696C">
      <w:pPr>
        <w:rPr>
          <w:sz w:val="28"/>
          <w:szCs w:val="28"/>
          <w:rtl/>
        </w:rPr>
      </w:pPr>
    </w:p>
    <w:p w14:paraId="19CAE0E6" w14:textId="77777777" w:rsidR="003D696C" w:rsidRPr="00EA1D07" w:rsidRDefault="003D696C" w:rsidP="003D696C">
      <w:pPr>
        <w:rPr>
          <w:sz w:val="28"/>
          <w:szCs w:val="28"/>
          <w:rtl/>
        </w:rPr>
      </w:pPr>
    </w:p>
    <w:p w14:paraId="1722A34F" w14:textId="77777777" w:rsidR="003D696C" w:rsidRPr="00EA1D07" w:rsidRDefault="003D696C" w:rsidP="003D696C">
      <w:pPr>
        <w:jc w:val="center"/>
        <w:rPr>
          <w:b/>
          <w:bCs/>
          <w:sz w:val="36"/>
          <w:szCs w:val="36"/>
          <w:rtl/>
        </w:rPr>
      </w:pPr>
      <w:r w:rsidRPr="00EA1D07">
        <w:rPr>
          <w:rFonts w:cs="Arial"/>
          <w:b/>
          <w:bCs/>
          <w:sz w:val="36"/>
          <w:szCs w:val="36"/>
          <w:rtl/>
        </w:rPr>
        <w:t>מימוש עצמי</w:t>
      </w:r>
    </w:p>
    <w:p w14:paraId="26DFD9AE" w14:textId="7118F8DD" w:rsidR="003D696C" w:rsidRDefault="003D696C" w:rsidP="003D696C">
      <w:pPr>
        <w:jc w:val="center"/>
        <w:rPr>
          <w:b/>
          <w:bCs/>
          <w:sz w:val="28"/>
          <w:szCs w:val="28"/>
          <w:rtl/>
        </w:rPr>
      </w:pPr>
      <w:r w:rsidRPr="00EA1D07">
        <w:rPr>
          <w:rFonts w:hint="cs"/>
          <w:b/>
          <w:bCs/>
          <w:sz w:val="28"/>
          <w:szCs w:val="28"/>
          <w:rtl/>
        </w:rPr>
        <w:t xml:space="preserve">היכולת שלך להוציא אל הפועל את כל האיכויות והכישרונות </w:t>
      </w:r>
      <w:r w:rsidR="003A0C9C">
        <w:rPr>
          <w:rFonts w:hint="cs"/>
          <w:b/>
          <w:bCs/>
          <w:sz w:val="28"/>
          <w:szCs w:val="28"/>
          <w:rtl/>
        </w:rPr>
        <w:t>הגלומים בך</w:t>
      </w:r>
    </w:p>
    <w:p w14:paraId="74AEA2BA" w14:textId="300386C4" w:rsidR="003D696C" w:rsidRPr="00FF62FF" w:rsidRDefault="003D696C" w:rsidP="003D696C">
      <w:pPr>
        <w:jc w:val="center"/>
        <w:rPr>
          <w:sz w:val="28"/>
          <w:szCs w:val="28"/>
          <w:rtl/>
        </w:rPr>
      </w:pPr>
      <w:commentRangeStart w:id="80"/>
      <w:r w:rsidRPr="00FF62FF">
        <w:rPr>
          <w:rFonts w:cs="Arial"/>
          <w:sz w:val="28"/>
          <w:szCs w:val="28"/>
          <w:rtl/>
        </w:rPr>
        <w:t>אתה מכיר את האיכויות המיוחדות שלך</w:t>
      </w:r>
      <w:r w:rsidR="00601AC2">
        <w:rPr>
          <w:rFonts w:cs="Arial" w:hint="cs"/>
          <w:sz w:val="28"/>
          <w:szCs w:val="28"/>
          <w:rtl/>
        </w:rPr>
        <w:t>,</w:t>
      </w:r>
      <w:r w:rsidRPr="00FF62FF">
        <w:rPr>
          <w:rFonts w:cs="Arial"/>
          <w:sz w:val="28"/>
          <w:szCs w:val="28"/>
          <w:rtl/>
        </w:rPr>
        <w:t xml:space="preserve"> ואתה עושה המון כדי לפתח אות</w:t>
      </w:r>
      <w:r w:rsidR="00601AC2">
        <w:rPr>
          <w:rFonts w:cs="Arial" w:hint="cs"/>
          <w:sz w:val="28"/>
          <w:szCs w:val="28"/>
          <w:rtl/>
        </w:rPr>
        <w:t>ן</w:t>
      </w:r>
      <w:r w:rsidRPr="00FF62FF">
        <w:rPr>
          <w:rFonts w:cs="Arial"/>
          <w:sz w:val="28"/>
          <w:szCs w:val="28"/>
          <w:rtl/>
        </w:rPr>
        <w:t xml:space="preserve"> ולתת לה</w:t>
      </w:r>
      <w:r w:rsidR="00601AC2">
        <w:rPr>
          <w:rFonts w:cs="Arial" w:hint="cs"/>
          <w:sz w:val="28"/>
          <w:szCs w:val="28"/>
          <w:rtl/>
        </w:rPr>
        <w:t>ן</w:t>
      </w:r>
      <w:r w:rsidRPr="00FF62FF">
        <w:rPr>
          <w:rFonts w:cs="Arial"/>
          <w:sz w:val="28"/>
          <w:szCs w:val="28"/>
          <w:rtl/>
        </w:rPr>
        <w:t xml:space="preserve"> ביטוי בכל ממד בחייך.</w:t>
      </w:r>
      <w:ins w:id="81" w:author="user" w:date="2020-12-09T03:50:00Z">
        <w:r w:rsidR="002A6D05">
          <w:rPr>
            <w:rFonts w:cs="Arial"/>
            <w:sz w:val="28"/>
            <w:szCs w:val="28"/>
          </w:rPr>
          <w:t>$</w:t>
        </w:r>
      </w:ins>
      <w:r w:rsidRPr="00FF62FF">
        <w:rPr>
          <w:rFonts w:cs="Arial"/>
          <w:sz w:val="28"/>
          <w:szCs w:val="28"/>
          <w:rtl/>
        </w:rPr>
        <w:t xml:space="preserve">  </w:t>
      </w:r>
    </w:p>
    <w:p w14:paraId="72089BC8" w14:textId="1255D7AF" w:rsidR="003D696C" w:rsidRDefault="003D696C" w:rsidP="003D696C">
      <w:pPr>
        <w:jc w:val="center"/>
        <w:rPr>
          <w:sz w:val="28"/>
          <w:szCs w:val="28"/>
          <w:rtl/>
        </w:rPr>
      </w:pPr>
      <w:r w:rsidRPr="00FF62FF">
        <w:rPr>
          <w:rFonts w:cs="Arial"/>
          <w:sz w:val="28"/>
          <w:szCs w:val="28"/>
          <w:rtl/>
        </w:rPr>
        <w:t>היום</w:t>
      </w:r>
      <w:r w:rsidR="00601AC2">
        <w:rPr>
          <w:rFonts w:cs="Arial" w:hint="cs"/>
          <w:sz w:val="28"/>
          <w:szCs w:val="28"/>
          <w:rtl/>
        </w:rPr>
        <w:t>־</w:t>
      </w:r>
      <w:r w:rsidRPr="00FF62FF">
        <w:rPr>
          <w:rFonts w:cs="Arial"/>
          <w:sz w:val="28"/>
          <w:szCs w:val="28"/>
          <w:rtl/>
        </w:rPr>
        <w:t xml:space="preserve">יום שלך מלא במשמעות. אתה נותן מעצמך לסביבה </w:t>
      </w:r>
      <w:r w:rsidR="00601AC2">
        <w:rPr>
          <w:rFonts w:cs="Arial" w:hint="cs"/>
          <w:sz w:val="28"/>
          <w:szCs w:val="28"/>
          <w:rtl/>
        </w:rPr>
        <w:t>ו</w:t>
      </w:r>
      <w:r w:rsidRPr="00FF62FF">
        <w:rPr>
          <w:rFonts w:cs="Arial"/>
          <w:sz w:val="28"/>
          <w:szCs w:val="28"/>
          <w:rtl/>
        </w:rPr>
        <w:t>הסביבה מקבלת ממך. אתה בצמיחה</w:t>
      </w:r>
      <w:r w:rsidR="00A44FEE">
        <w:rPr>
          <w:rFonts w:cs="Arial" w:hint="cs"/>
          <w:sz w:val="28"/>
          <w:szCs w:val="28"/>
          <w:rtl/>
        </w:rPr>
        <w:t>!</w:t>
      </w:r>
      <w:ins w:id="82" w:author="user" w:date="2020-12-09T03:50:00Z">
        <w:r w:rsidR="002A6D05">
          <w:rPr>
            <w:rFonts w:cs="Arial"/>
            <w:sz w:val="28"/>
            <w:szCs w:val="28"/>
          </w:rPr>
          <w:t>$</w:t>
        </w:r>
      </w:ins>
      <w:r w:rsidRPr="00FF62FF">
        <w:rPr>
          <w:rFonts w:cs="Arial"/>
          <w:sz w:val="28"/>
          <w:szCs w:val="28"/>
          <w:rtl/>
        </w:rPr>
        <w:t xml:space="preserve"> </w:t>
      </w:r>
    </w:p>
    <w:p w14:paraId="32659FE1" w14:textId="02401D2F" w:rsidR="00552FE0" w:rsidRDefault="00552FE0" w:rsidP="00552FE0">
      <w:pPr>
        <w:jc w:val="center"/>
        <w:rPr>
          <w:sz w:val="28"/>
          <w:szCs w:val="28"/>
          <w:rtl/>
        </w:rPr>
      </w:pPr>
      <w:r>
        <w:rPr>
          <w:rFonts w:cs="Arial"/>
          <w:sz w:val="28"/>
          <w:szCs w:val="28"/>
          <w:rtl/>
        </w:rPr>
        <w:t>אתה בריא יותר</w:t>
      </w:r>
      <w:r w:rsidR="00601AC2">
        <w:rPr>
          <w:rFonts w:cs="Arial" w:hint="cs"/>
          <w:sz w:val="28"/>
          <w:szCs w:val="28"/>
          <w:rtl/>
        </w:rPr>
        <w:t>,</w:t>
      </w:r>
      <w:r>
        <w:rPr>
          <w:rFonts w:cs="Arial"/>
          <w:sz w:val="28"/>
          <w:szCs w:val="28"/>
          <w:rtl/>
        </w:rPr>
        <w:t xml:space="preserve"> שמח יותר</w:t>
      </w:r>
      <w:r w:rsidR="00601AC2">
        <w:rPr>
          <w:rFonts w:cs="Arial" w:hint="cs"/>
          <w:sz w:val="28"/>
          <w:szCs w:val="28"/>
          <w:rtl/>
        </w:rPr>
        <w:t>,</w:t>
      </w:r>
      <w:r>
        <w:rPr>
          <w:rFonts w:cs="Arial"/>
          <w:sz w:val="28"/>
          <w:szCs w:val="28"/>
          <w:rtl/>
        </w:rPr>
        <w:t xml:space="preserve"> מסופק. הקשרים החברתיים שלך מתפתחים. נעים להיות בסביבתך. אתה אוהב את הסביבה יותר</w:t>
      </w:r>
      <w:r w:rsidR="00601AC2">
        <w:rPr>
          <w:rFonts w:cs="Arial" w:hint="cs"/>
          <w:sz w:val="28"/>
          <w:szCs w:val="28"/>
          <w:rtl/>
        </w:rPr>
        <w:t>,</w:t>
      </w:r>
      <w:r>
        <w:rPr>
          <w:rFonts w:cs="Arial"/>
          <w:sz w:val="28"/>
          <w:szCs w:val="28"/>
          <w:rtl/>
        </w:rPr>
        <w:t xml:space="preserve"> אתה חי בעולם טוב יותר.</w:t>
      </w:r>
      <w:ins w:id="83" w:author="user" w:date="2020-12-09T03:50:00Z">
        <w:r w:rsidR="002A6D05">
          <w:rPr>
            <w:rFonts w:cs="Arial"/>
            <w:sz w:val="28"/>
            <w:szCs w:val="28"/>
          </w:rPr>
          <w:t>$</w:t>
        </w:r>
      </w:ins>
      <w:r>
        <w:rPr>
          <w:rFonts w:cs="Arial"/>
          <w:sz w:val="28"/>
          <w:szCs w:val="28"/>
          <w:rtl/>
        </w:rPr>
        <w:t xml:space="preserve"> </w:t>
      </w:r>
    </w:p>
    <w:p w14:paraId="3CB4576E" w14:textId="70AC47EC" w:rsidR="00601AC2" w:rsidRDefault="00552FE0" w:rsidP="00601AC2">
      <w:pPr>
        <w:jc w:val="center"/>
        <w:rPr>
          <w:sz w:val="28"/>
          <w:szCs w:val="28"/>
          <w:rtl/>
        </w:rPr>
      </w:pPr>
      <w:r>
        <w:rPr>
          <w:rFonts w:cs="Arial"/>
          <w:sz w:val="28"/>
          <w:szCs w:val="28"/>
          <w:rtl/>
        </w:rPr>
        <w:t xml:space="preserve">אתה משתמש בכל הכלים שיש למדיה להציע כדי להוציא אל הפועל את היכולות המיוחדות שלך. </w:t>
      </w:r>
      <w:r w:rsidR="00601AC2">
        <w:rPr>
          <w:rFonts w:cs="Arial"/>
          <w:sz w:val="28"/>
          <w:szCs w:val="28"/>
          <w:rtl/>
        </w:rPr>
        <w:t>בעזרתה אתה מביא כ</w:t>
      </w:r>
      <w:r w:rsidR="00601AC2">
        <w:rPr>
          <w:rFonts w:cs="Arial" w:hint="cs"/>
          <w:sz w:val="28"/>
          <w:szCs w:val="28"/>
          <w:rtl/>
        </w:rPr>
        <w:t>י</w:t>
      </w:r>
      <w:r w:rsidR="00601AC2">
        <w:rPr>
          <w:rFonts w:cs="Arial"/>
          <w:sz w:val="28"/>
          <w:szCs w:val="28"/>
          <w:rtl/>
        </w:rPr>
        <w:t>שרונות, תכונות, רעיונות, ומיזמים שלך לרמה הרבה יותר משוכללת ומגיע להרבה יותר אנשים.</w:t>
      </w:r>
      <w:r w:rsidR="00601AC2">
        <w:rPr>
          <w:rFonts w:cs="Arial" w:hint="cs"/>
          <w:sz w:val="28"/>
          <w:szCs w:val="28"/>
          <w:rtl/>
        </w:rPr>
        <w:t xml:space="preserve"> </w:t>
      </w:r>
      <w:r w:rsidR="00601AC2">
        <w:rPr>
          <w:rFonts w:cs="Arial"/>
          <w:sz w:val="28"/>
          <w:szCs w:val="28"/>
          <w:rtl/>
        </w:rPr>
        <w:t>אתה מנצל כל הזדמנות כדי לצמוח.</w:t>
      </w:r>
      <w:ins w:id="84" w:author="user" w:date="2020-12-09T03:50:00Z">
        <w:r w:rsidR="002A6D05">
          <w:rPr>
            <w:rFonts w:cs="Arial"/>
            <w:sz w:val="28"/>
            <w:szCs w:val="28"/>
          </w:rPr>
          <w:t>$</w:t>
        </w:r>
      </w:ins>
      <w:r w:rsidR="00601AC2">
        <w:rPr>
          <w:rFonts w:cs="Arial"/>
          <w:sz w:val="28"/>
          <w:szCs w:val="28"/>
          <w:rtl/>
        </w:rPr>
        <w:t xml:space="preserve"> </w:t>
      </w:r>
    </w:p>
    <w:p w14:paraId="7FB33C4C" w14:textId="1C501D41" w:rsidR="00552FE0" w:rsidRDefault="00552FE0" w:rsidP="00552FE0">
      <w:pPr>
        <w:jc w:val="center"/>
        <w:rPr>
          <w:sz w:val="28"/>
          <w:szCs w:val="28"/>
          <w:rtl/>
        </w:rPr>
      </w:pPr>
      <w:r>
        <w:rPr>
          <w:rFonts w:cs="Arial"/>
          <w:sz w:val="28"/>
          <w:szCs w:val="28"/>
          <w:rtl/>
        </w:rPr>
        <w:t>אתה לא נותן למדיה לטשטש את הגוון המיוחד שיש לך להביא לעולם.</w:t>
      </w:r>
      <w:ins w:id="85" w:author="user" w:date="2020-12-09T03:50:00Z">
        <w:r w:rsidR="002A6D05">
          <w:rPr>
            <w:rFonts w:cs="Arial"/>
            <w:sz w:val="28"/>
            <w:szCs w:val="28"/>
          </w:rPr>
          <w:t>$</w:t>
        </w:r>
      </w:ins>
    </w:p>
    <w:p w14:paraId="1FFA9EBC" w14:textId="487EFC09" w:rsidR="003D696C" w:rsidRPr="00FF62FF" w:rsidRDefault="00A44FEE" w:rsidP="003D696C">
      <w:pPr>
        <w:jc w:val="center"/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אתה </w:t>
      </w:r>
      <w:r w:rsidR="003D696C" w:rsidRPr="00FF62FF">
        <w:rPr>
          <w:rFonts w:cs="Arial"/>
          <w:sz w:val="28"/>
          <w:szCs w:val="28"/>
          <w:rtl/>
        </w:rPr>
        <w:t>נאמן לסטורי הפנימי שלך. אתה כותב</w:t>
      </w:r>
      <w:r w:rsidR="00601AC2" w:rsidRPr="00601AC2">
        <w:rPr>
          <w:rFonts w:cs="Arial"/>
          <w:sz w:val="28"/>
          <w:szCs w:val="28"/>
          <w:rtl/>
        </w:rPr>
        <w:t xml:space="preserve"> </w:t>
      </w:r>
      <w:r w:rsidR="00601AC2" w:rsidRPr="00FF62FF">
        <w:rPr>
          <w:rFonts w:cs="Arial"/>
          <w:sz w:val="28"/>
          <w:szCs w:val="28"/>
          <w:rtl/>
        </w:rPr>
        <w:t>את סיפור חייך</w:t>
      </w:r>
      <w:r w:rsidR="003D696C" w:rsidRPr="00FF62FF">
        <w:rPr>
          <w:rFonts w:cs="Arial"/>
          <w:sz w:val="28"/>
          <w:szCs w:val="28"/>
          <w:rtl/>
        </w:rPr>
        <w:t xml:space="preserve"> בהתאמה לאיכויות, לתכונות ולכישרונות המיוחדים לך</w:t>
      </w:r>
      <w:r w:rsidR="00C96C4B">
        <w:rPr>
          <w:rFonts w:hint="cs"/>
          <w:sz w:val="28"/>
          <w:szCs w:val="28"/>
          <w:rtl/>
        </w:rPr>
        <w:t>.</w:t>
      </w:r>
      <w:ins w:id="86" w:author="user" w:date="2020-12-09T03:50:00Z">
        <w:r w:rsidR="002A6D05">
          <w:rPr>
            <w:sz w:val="28"/>
            <w:szCs w:val="28"/>
          </w:rPr>
          <w:t>$</w:t>
        </w:r>
      </w:ins>
    </w:p>
    <w:p w14:paraId="6CA86205" w14:textId="4A97D2AA" w:rsidR="003D696C" w:rsidRPr="00FF62FF" w:rsidRDefault="003D696C" w:rsidP="003D696C">
      <w:pPr>
        <w:jc w:val="center"/>
        <w:rPr>
          <w:sz w:val="28"/>
          <w:szCs w:val="28"/>
          <w:rtl/>
        </w:rPr>
      </w:pPr>
      <w:r w:rsidRPr="00FF62FF">
        <w:rPr>
          <w:rFonts w:cs="Arial"/>
          <w:sz w:val="28"/>
          <w:szCs w:val="28"/>
          <w:rtl/>
        </w:rPr>
        <w:t xml:space="preserve">אתה מקבל החלטות בחיים בצורה שקולה, רצינית ונבונה, על פי שאיפותיך </w:t>
      </w:r>
      <w:r w:rsidR="00601AC2">
        <w:rPr>
          <w:rFonts w:cs="Arial" w:hint="cs"/>
          <w:sz w:val="28"/>
          <w:szCs w:val="28"/>
          <w:rtl/>
        </w:rPr>
        <w:t>ו</w:t>
      </w:r>
      <w:r w:rsidRPr="00FF62FF">
        <w:rPr>
          <w:rFonts w:cs="Arial"/>
          <w:sz w:val="28"/>
          <w:szCs w:val="28"/>
          <w:rtl/>
        </w:rPr>
        <w:t xml:space="preserve">ייעודך ולפי המצפן הפנימי שלך. </w:t>
      </w:r>
      <w:ins w:id="87" w:author="user" w:date="2020-12-09T03:50:00Z">
        <w:r w:rsidR="002A6D05">
          <w:rPr>
            <w:rFonts w:cs="Arial"/>
            <w:sz w:val="28"/>
            <w:szCs w:val="28"/>
          </w:rPr>
          <w:t>$</w:t>
        </w:r>
      </w:ins>
      <w:r w:rsidRPr="00FF62FF">
        <w:rPr>
          <w:rFonts w:cs="Arial"/>
          <w:sz w:val="28"/>
          <w:szCs w:val="28"/>
          <w:rtl/>
        </w:rPr>
        <w:t xml:space="preserve"> </w:t>
      </w:r>
      <w:commentRangeEnd w:id="80"/>
      <w:r>
        <w:rPr>
          <w:rStyle w:val="CommentReference"/>
          <w:rtl/>
        </w:rPr>
        <w:commentReference w:id="80"/>
      </w:r>
    </w:p>
    <w:p w14:paraId="12C53DD9" w14:textId="77777777" w:rsidR="003D696C" w:rsidRPr="00FF62FF" w:rsidRDefault="003D696C" w:rsidP="003D696C">
      <w:pPr>
        <w:jc w:val="center"/>
        <w:rPr>
          <w:sz w:val="28"/>
          <w:szCs w:val="28"/>
          <w:rtl/>
        </w:rPr>
      </w:pPr>
    </w:p>
    <w:p w14:paraId="33E27431" w14:textId="77777777" w:rsidR="003D696C" w:rsidRPr="00FF62FF" w:rsidRDefault="003D696C" w:rsidP="003D696C">
      <w:pPr>
        <w:jc w:val="center"/>
        <w:rPr>
          <w:sz w:val="28"/>
          <w:szCs w:val="28"/>
          <w:rtl/>
        </w:rPr>
      </w:pPr>
    </w:p>
    <w:p w14:paraId="14DE1C89" w14:textId="528A014C" w:rsidR="00552FE0" w:rsidRPr="00FF62FF" w:rsidRDefault="00552FE0" w:rsidP="00552FE0">
      <w:pPr>
        <w:jc w:val="center"/>
        <w:rPr>
          <w:sz w:val="28"/>
          <w:szCs w:val="28"/>
          <w:rtl/>
        </w:rPr>
      </w:pPr>
      <w:commentRangeStart w:id="88"/>
      <w:r w:rsidRPr="00FF62FF">
        <w:rPr>
          <w:rFonts w:cs="Arial"/>
          <w:sz w:val="28"/>
          <w:szCs w:val="28"/>
          <w:rtl/>
        </w:rPr>
        <w:t xml:space="preserve">אתה </w:t>
      </w:r>
      <w:r>
        <w:rPr>
          <w:rFonts w:cs="Arial" w:hint="cs"/>
          <w:sz w:val="28"/>
          <w:szCs w:val="28"/>
          <w:rtl/>
        </w:rPr>
        <w:t>לומד לה</w:t>
      </w:r>
      <w:r w:rsidRPr="00FF62FF">
        <w:rPr>
          <w:rFonts w:cs="Arial"/>
          <w:sz w:val="28"/>
          <w:szCs w:val="28"/>
          <w:rtl/>
        </w:rPr>
        <w:t>כיר את האיכויות המיוחדות שלך ואתה עושה המון כדי לפתח אות</w:t>
      </w:r>
      <w:r w:rsidR="00601AC2">
        <w:rPr>
          <w:rFonts w:cs="Arial" w:hint="cs"/>
          <w:sz w:val="28"/>
          <w:szCs w:val="28"/>
          <w:rtl/>
        </w:rPr>
        <w:t>ן</w:t>
      </w:r>
      <w:r w:rsidRPr="00FF62FF">
        <w:rPr>
          <w:rFonts w:cs="Arial"/>
          <w:sz w:val="28"/>
          <w:szCs w:val="28"/>
          <w:rtl/>
        </w:rPr>
        <w:t xml:space="preserve"> ולתת לה</w:t>
      </w:r>
      <w:r w:rsidR="00601AC2">
        <w:rPr>
          <w:rFonts w:cs="Arial" w:hint="cs"/>
          <w:sz w:val="28"/>
          <w:szCs w:val="28"/>
          <w:rtl/>
        </w:rPr>
        <w:t>ן</w:t>
      </w:r>
      <w:r w:rsidRPr="00FF62FF">
        <w:rPr>
          <w:rFonts w:cs="Arial"/>
          <w:sz w:val="28"/>
          <w:szCs w:val="28"/>
          <w:rtl/>
        </w:rPr>
        <w:t xml:space="preserve"> ביטוי בכל ממד בחייך.</w:t>
      </w:r>
      <w:ins w:id="89" w:author="user" w:date="2020-12-09T03:57:00Z">
        <w:r w:rsidR="002D46BB">
          <w:rPr>
            <w:rFonts w:cs="Arial"/>
            <w:sz w:val="28"/>
            <w:szCs w:val="28"/>
          </w:rPr>
          <w:t>$</w:t>
        </w:r>
      </w:ins>
      <w:r w:rsidRPr="00FF62FF">
        <w:rPr>
          <w:rFonts w:cs="Arial"/>
          <w:sz w:val="28"/>
          <w:szCs w:val="28"/>
          <w:rtl/>
        </w:rPr>
        <w:t xml:space="preserve">  </w:t>
      </w:r>
    </w:p>
    <w:p w14:paraId="27F95EA1" w14:textId="13609C40" w:rsidR="00552FE0" w:rsidRDefault="00552FE0" w:rsidP="00552FE0">
      <w:pPr>
        <w:jc w:val="center"/>
        <w:rPr>
          <w:sz w:val="28"/>
          <w:szCs w:val="28"/>
          <w:rtl/>
        </w:rPr>
      </w:pPr>
      <w:r w:rsidRPr="00FF62FF">
        <w:rPr>
          <w:rFonts w:cs="Arial"/>
          <w:sz w:val="28"/>
          <w:szCs w:val="28"/>
          <w:rtl/>
        </w:rPr>
        <w:t>היום</w:t>
      </w:r>
      <w:r w:rsidR="00601AC2">
        <w:rPr>
          <w:rFonts w:cs="Arial" w:hint="cs"/>
          <w:sz w:val="28"/>
          <w:szCs w:val="28"/>
          <w:rtl/>
        </w:rPr>
        <w:t>־</w:t>
      </w:r>
      <w:r w:rsidRPr="00FF62FF">
        <w:rPr>
          <w:rFonts w:cs="Arial"/>
          <w:sz w:val="28"/>
          <w:szCs w:val="28"/>
          <w:rtl/>
        </w:rPr>
        <w:t xml:space="preserve">יום שלך </w:t>
      </w:r>
      <w:r>
        <w:rPr>
          <w:rFonts w:cs="Arial" w:hint="cs"/>
          <w:sz w:val="28"/>
          <w:szCs w:val="28"/>
          <w:rtl/>
        </w:rPr>
        <w:t>הולך ומתמלא</w:t>
      </w:r>
      <w:r w:rsidRPr="00FF62FF">
        <w:rPr>
          <w:rFonts w:cs="Arial"/>
          <w:sz w:val="28"/>
          <w:szCs w:val="28"/>
          <w:rtl/>
        </w:rPr>
        <w:t xml:space="preserve"> במשמעות. </w:t>
      </w:r>
      <w:r w:rsidR="0061134E">
        <w:rPr>
          <w:rFonts w:cs="Arial" w:hint="cs"/>
          <w:sz w:val="28"/>
          <w:szCs w:val="28"/>
          <w:rtl/>
        </w:rPr>
        <w:t>השתדל</w:t>
      </w:r>
      <w:r>
        <w:rPr>
          <w:rFonts w:cs="Arial" w:hint="cs"/>
          <w:sz w:val="28"/>
          <w:szCs w:val="28"/>
          <w:rtl/>
        </w:rPr>
        <w:t xml:space="preserve"> לתת</w:t>
      </w:r>
      <w:r w:rsidRPr="00FF62FF">
        <w:rPr>
          <w:rFonts w:cs="Arial"/>
          <w:sz w:val="28"/>
          <w:szCs w:val="28"/>
          <w:rtl/>
        </w:rPr>
        <w:t xml:space="preserve"> מעצמך </w:t>
      </w:r>
      <w:r w:rsidR="0061134E">
        <w:rPr>
          <w:rFonts w:cs="Arial" w:hint="cs"/>
          <w:sz w:val="28"/>
          <w:szCs w:val="28"/>
          <w:rtl/>
        </w:rPr>
        <w:t>יותר לסובבים אותך</w:t>
      </w:r>
      <w:r w:rsidR="00554F9F">
        <w:rPr>
          <w:rFonts w:cs="Arial" w:hint="cs"/>
          <w:sz w:val="28"/>
          <w:szCs w:val="28"/>
          <w:rtl/>
        </w:rPr>
        <w:t xml:space="preserve"> </w:t>
      </w:r>
      <w:r w:rsidR="00601AC2">
        <w:rPr>
          <w:rFonts w:cs="Arial" w:hint="cs"/>
          <w:sz w:val="28"/>
          <w:szCs w:val="28"/>
          <w:rtl/>
        </w:rPr>
        <w:t>–</w:t>
      </w:r>
      <w:r w:rsidR="0061134E">
        <w:rPr>
          <w:rFonts w:cs="Arial" w:hint="cs"/>
          <w:sz w:val="28"/>
          <w:szCs w:val="28"/>
          <w:rtl/>
        </w:rPr>
        <w:t xml:space="preserve"> זו </w:t>
      </w:r>
      <w:r w:rsidR="00601AC2">
        <w:rPr>
          <w:rFonts w:cs="Arial" w:hint="cs"/>
          <w:sz w:val="28"/>
          <w:szCs w:val="28"/>
          <w:rtl/>
        </w:rPr>
        <w:t>ה</w:t>
      </w:r>
      <w:r w:rsidR="0061134E">
        <w:rPr>
          <w:rFonts w:cs="Arial" w:hint="cs"/>
          <w:sz w:val="28"/>
          <w:szCs w:val="28"/>
          <w:rtl/>
        </w:rPr>
        <w:t xml:space="preserve">דרך </w:t>
      </w:r>
      <w:r w:rsidR="00601AC2">
        <w:rPr>
          <w:rFonts w:cs="Arial" w:hint="cs"/>
          <w:sz w:val="28"/>
          <w:szCs w:val="28"/>
          <w:rtl/>
        </w:rPr>
        <w:t>ל</w:t>
      </w:r>
      <w:r w:rsidR="0061134E">
        <w:rPr>
          <w:rFonts w:cs="Arial" w:hint="cs"/>
          <w:sz w:val="28"/>
          <w:szCs w:val="28"/>
          <w:rtl/>
        </w:rPr>
        <w:t>צמ</w:t>
      </w:r>
      <w:r w:rsidR="00601AC2">
        <w:rPr>
          <w:rFonts w:cs="Arial" w:hint="cs"/>
          <w:sz w:val="28"/>
          <w:szCs w:val="28"/>
          <w:rtl/>
        </w:rPr>
        <w:t>ו</w:t>
      </w:r>
      <w:r w:rsidR="0061134E">
        <w:rPr>
          <w:rFonts w:cs="Arial" w:hint="cs"/>
          <w:sz w:val="28"/>
          <w:szCs w:val="28"/>
          <w:rtl/>
        </w:rPr>
        <w:t>ח.</w:t>
      </w:r>
      <w:ins w:id="90" w:author="user" w:date="2020-12-09T03:57:00Z">
        <w:r w:rsidR="002D46BB">
          <w:rPr>
            <w:rFonts w:cs="Arial"/>
            <w:sz w:val="28"/>
            <w:szCs w:val="28"/>
          </w:rPr>
          <w:t>$</w:t>
        </w:r>
      </w:ins>
    </w:p>
    <w:p w14:paraId="24B01C6F" w14:textId="7C56FC58" w:rsidR="00552FE0" w:rsidRDefault="00552FE0" w:rsidP="00552FE0">
      <w:pPr>
        <w:jc w:val="center"/>
        <w:rPr>
          <w:sz w:val="28"/>
          <w:szCs w:val="28"/>
          <w:rtl/>
        </w:rPr>
      </w:pPr>
      <w:r>
        <w:rPr>
          <w:rFonts w:cs="Arial"/>
          <w:sz w:val="28"/>
          <w:szCs w:val="28"/>
          <w:rtl/>
        </w:rPr>
        <w:t>אתה</w:t>
      </w:r>
      <w:r w:rsidR="00655EA8">
        <w:rPr>
          <w:rFonts w:cs="Arial" w:hint="cs"/>
          <w:sz w:val="28"/>
          <w:szCs w:val="28"/>
          <w:rtl/>
        </w:rPr>
        <w:t xml:space="preserve"> בתהליך שגורם לך להיות</w:t>
      </w:r>
      <w:r>
        <w:rPr>
          <w:rFonts w:cs="Arial"/>
          <w:sz w:val="28"/>
          <w:szCs w:val="28"/>
          <w:rtl/>
        </w:rPr>
        <w:t xml:space="preserve"> בריא יותר </w:t>
      </w:r>
      <w:r w:rsidR="00601AC2">
        <w:rPr>
          <w:rFonts w:cs="Arial" w:hint="cs"/>
          <w:sz w:val="28"/>
          <w:szCs w:val="28"/>
          <w:rtl/>
        </w:rPr>
        <w:t>ו</w:t>
      </w:r>
      <w:r>
        <w:rPr>
          <w:rFonts w:cs="Arial"/>
          <w:sz w:val="28"/>
          <w:szCs w:val="28"/>
          <w:rtl/>
        </w:rPr>
        <w:t xml:space="preserve">שמח יותר. הקשרים החברתיים שלך מתפתחים </w:t>
      </w:r>
      <w:r w:rsidR="00601AC2">
        <w:rPr>
          <w:rFonts w:cs="Arial" w:hint="cs"/>
          <w:sz w:val="28"/>
          <w:szCs w:val="28"/>
          <w:rtl/>
        </w:rPr>
        <w:t>ו</w:t>
      </w:r>
      <w:r>
        <w:rPr>
          <w:rFonts w:cs="Arial"/>
          <w:sz w:val="28"/>
          <w:szCs w:val="28"/>
          <w:rtl/>
        </w:rPr>
        <w:t xml:space="preserve">נעים </w:t>
      </w:r>
      <w:r>
        <w:rPr>
          <w:rFonts w:cs="Arial" w:hint="cs"/>
          <w:sz w:val="28"/>
          <w:szCs w:val="28"/>
          <w:rtl/>
        </w:rPr>
        <w:t xml:space="preserve">יותר </w:t>
      </w:r>
      <w:r>
        <w:rPr>
          <w:rFonts w:cs="Arial"/>
          <w:sz w:val="28"/>
          <w:szCs w:val="28"/>
          <w:rtl/>
        </w:rPr>
        <w:t>להיות בסביבתך. אתה אוהב את הסביבה יותר</w:t>
      </w:r>
      <w:r w:rsidR="00601AC2">
        <w:rPr>
          <w:rFonts w:cs="Arial" w:hint="cs"/>
          <w:sz w:val="28"/>
          <w:szCs w:val="28"/>
          <w:rtl/>
        </w:rPr>
        <w:t>,</w:t>
      </w:r>
      <w:r>
        <w:rPr>
          <w:rFonts w:cs="Arial"/>
          <w:sz w:val="28"/>
          <w:szCs w:val="28"/>
          <w:rtl/>
        </w:rPr>
        <w:t xml:space="preserve"> אתה חי בעולם טוב יותר.</w:t>
      </w:r>
      <w:ins w:id="91" w:author="user" w:date="2020-12-09T03:57:00Z">
        <w:r w:rsidR="002D46BB">
          <w:rPr>
            <w:rFonts w:cs="Arial"/>
            <w:sz w:val="28"/>
            <w:szCs w:val="28"/>
          </w:rPr>
          <w:t>$</w:t>
        </w:r>
      </w:ins>
      <w:r>
        <w:rPr>
          <w:rFonts w:cs="Arial"/>
          <w:sz w:val="28"/>
          <w:szCs w:val="28"/>
          <w:rtl/>
        </w:rPr>
        <w:t xml:space="preserve"> </w:t>
      </w:r>
    </w:p>
    <w:p w14:paraId="01F74299" w14:textId="301BA58B" w:rsidR="00D4070E" w:rsidRDefault="00552FE0" w:rsidP="00D4070E">
      <w:pPr>
        <w:jc w:val="center"/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אתה </w:t>
      </w:r>
      <w:r w:rsidR="00D4070E">
        <w:rPr>
          <w:rFonts w:cs="Arial" w:hint="cs"/>
          <w:sz w:val="28"/>
          <w:szCs w:val="28"/>
          <w:rtl/>
        </w:rPr>
        <w:t xml:space="preserve">מאמץ הרגלי שימוש נכונים </w:t>
      </w:r>
      <w:r>
        <w:rPr>
          <w:rFonts w:cs="Arial" w:hint="cs"/>
          <w:sz w:val="28"/>
          <w:szCs w:val="28"/>
          <w:rtl/>
        </w:rPr>
        <w:t>בכלי המדיה</w:t>
      </w:r>
      <w:r w:rsidR="00601AC2">
        <w:rPr>
          <w:rFonts w:cs="Arial" w:hint="cs"/>
          <w:sz w:val="28"/>
          <w:szCs w:val="28"/>
          <w:rtl/>
        </w:rPr>
        <w:t>.</w:t>
      </w:r>
      <w:r w:rsidR="00D4070E">
        <w:rPr>
          <w:rFonts w:cs="Arial" w:hint="cs"/>
          <w:sz w:val="28"/>
          <w:szCs w:val="28"/>
          <w:rtl/>
        </w:rPr>
        <w:t xml:space="preserve"> </w:t>
      </w:r>
      <w:r w:rsidR="00601AC2">
        <w:rPr>
          <w:rFonts w:cs="Arial" w:hint="cs"/>
          <w:sz w:val="28"/>
          <w:szCs w:val="28"/>
          <w:rtl/>
        </w:rPr>
        <w:t xml:space="preserve">אתה </w:t>
      </w:r>
      <w:r w:rsidR="00D4070E">
        <w:rPr>
          <w:rFonts w:cs="Arial" w:hint="cs"/>
          <w:sz w:val="28"/>
          <w:szCs w:val="28"/>
          <w:rtl/>
        </w:rPr>
        <w:t xml:space="preserve">מביא </w:t>
      </w:r>
      <w:r w:rsidR="0061134E">
        <w:rPr>
          <w:rFonts w:cs="Arial" w:hint="cs"/>
          <w:sz w:val="28"/>
          <w:szCs w:val="28"/>
          <w:rtl/>
        </w:rPr>
        <w:t>בעזרת</w:t>
      </w:r>
      <w:r w:rsidR="00601AC2">
        <w:rPr>
          <w:rFonts w:cs="Arial" w:hint="cs"/>
          <w:sz w:val="28"/>
          <w:szCs w:val="28"/>
          <w:rtl/>
        </w:rPr>
        <w:t>ם</w:t>
      </w:r>
      <w:r w:rsidR="00D4070E">
        <w:rPr>
          <w:rFonts w:cs="Arial"/>
          <w:sz w:val="28"/>
          <w:szCs w:val="28"/>
          <w:rtl/>
        </w:rPr>
        <w:t xml:space="preserve"> כ</w:t>
      </w:r>
      <w:r w:rsidR="0061134E">
        <w:rPr>
          <w:rFonts w:cs="Arial" w:hint="cs"/>
          <w:sz w:val="28"/>
          <w:szCs w:val="28"/>
          <w:rtl/>
        </w:rPr>
        <w:t>י</w:t>
      </w:r>
      <w:r w:rsidR="00D4070E">
        <w:rPr>
          <w:rFonts w:cs="Arial"/>
          <w:sz w:val="28"/>
          <w:szCs w:val="28"/>
          <w:rtl/>
        </w:rPr>
        <w:t>שרונות, תכונות, רעיונות ומיזמים שלך</w:t>
      </w:r>
      <w:r w:rsidR="0061134E">
        <w:rPr>
          <w:rFonts w:cs="Arial" w:hint="cs"/>
          <w:sz w:val="28"/>
          <w:szCs w:val="28"/>
          <w:rtl/>
        </w:rPr>
        <w:t xml:space="preserve"> לידי ביטוי.</w:t>
      </w:r>
      <w:ins w:id="92" w:author="user" w:date="2020-12-09T03:57:00Z">
        <w:r w:rsidR="002D46BB">
          <w:rPr>
            <w:rFonts w:cs="Arial"/>
            <w:sz w:val="28"/>
            <w:szCs w:val="28"/>
          </w:rPr>
          <w:t>$</w:t>
        </w:r>
      </w:ins>
    </w:p>
    <w:p w14:paraId="133F8EEA" w14:textId="2FAA9CCA" w:rsidR="00552FE0" w:rsidRDefault="0061134E" w:rsidP="00552FE0">
      <w:pPr>
        <w:jc w:val="center"/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lastRenderedPageBreak/>
        <w:t>אל ת</w:t>
      </w:r>
      <w:r w:rsidR="00601AC2">
        <w:rPr>
          <w:rFonts w:cs="Arial" w:hint="cs"/>
          <w:sz w:val="28"/>
          <w:szCs w:val="28"/>
          <w:rtl/>
        </w:rPr>
        <w:t>י</w:t>
      </w:r>
      <w:r>
        <w:rPr>
          <w:rFonts w:cs="Arial" w:hint="cs"/>
          <w:sz w:val="28"/>
          <w:szCs w:val="28"/>
          <w:rtl/>
        </w:rPr>
        <w:t>תן</w:t>
      </w:r>
      <w:r w:rsidR="00552FE0">
        <w:rPr>
          <w:rFonts w:cs="Arial" w:hint="cs"/>
          <w:sz w:val="28"/>
          <w:szCs w:val="28"/>
          <w:rtl/>
        </w:rPr>
        <w:t xml:space="preserve"> </w:t>
      </w:r>
      <w:r w:rsidR="00552FE0">
        <w:rPr>
          <w:rFonts w:cs="Arial"/>
          <w:sz w:val="28"/>
          <w:szCs w:val="28"/>
          <w:rtl/>
        </w:rPr>
        <w:t>למדיה לטשטש את הגוון המיוחד שיש לך להביא לעולם</w:t>
      </w:r>
      <w:r>
        <w:rPr>
          <w:rFonts w:cs="Arial" w:hint="cs"/>
          <w:sz w:val="28"/>
          <w:szCs w:val="28"/>
          <w:rtl/>
        </w:rPr>
        <w:t>. חשו</w:t>
      </w:r>
      <w:r w:rsidR="00601AC2">
        <w:rPr>
          <w:rFonts w:cs="Arial" w:hint="cs"/>
          <w:sz w:val="28"/>
          <w:szCs w:val="28"/>
          <w:rtl/>
        </w:rPr>
        <w:t>ֹ</w:t>
      </w:r>
      <w:r>
        <w:rPr>
          <w:rFonts w:cs="Arial" w:hint="cs"/>
          <w:sz w:val="28"/>
          <w:szCs w:val="28"/>
          <w:rtl/>
        </w:rPr>
        <w:t>ב עצמאי, מקורי ויצירתי והשתדל להיות נאמן לערכיך ולדעותיך</w:t>
      </w:r>
      <w:r w:rsidR="00552FE0">
        <w:rPr>
          <w:rFonts w:cs="Arial"/>
          <w:sz w:val="28"/>
          <w:szCs w:val="28"/>
          <w:rtl/>
        </w:rPr>
        <w:t>.</w:t>
      </w:r>
      <w:ins w:id="93" w:author="user" w:date="2020-12-09T03:57:00Z">
        <w:r w:rsidR="002D46BB">
          <w:rPr>
            <w:rFonts w:cs="Arial"/>
            <w:sz w:val="28"/>
            <w:szCs w:val="28"/>
          </w:rPr>
          <w:t>$</w:t>
        </w:r>
      </w:ins>
    </w:p>
    <w:p w14:paraId="109B32B3" w14:textId="3F4DBC50" w:rsidR="00552FE0" w:rsidRPr="00FF62FF" w:rsidRDefault="00601AC2" w:rsidP="00552FE0">
      <w:pPr>
        <w:jc w:val="center"/>
        <w:rPr>
          <w:sz w:val="28"/>
          <w:szCs w:val="28"/>
          <w:rtl/>
        </w:rPr>
      </w:pPr>
      <w:r w:rsidRPr="00FF62FF">
        <w:rPr>
          <w:rFonts w:cs="Arial"/>
          <w:sz w:val="28"/>
          <w:szCs w:val="28"/>
          <w:rtl/>
        </w:rPr>
        <w:t>אתה</w:t>
      </w:r>
      <w:r>
        <w:rPr>
          <w:rFonts w:cs="Arial" w:hint="cs"/>
          <w:sz w:val="28"/>
          <w:szCs w:val="28"/>
          <w:rtl/>
        </w:rPr>
        <w:t xml:space="preserve"> לומד</w:t>
      </w:r>
      <w:r w:rsidRPr="00FF62FF">
        <w:rPr>
          <w:rFonts w:cs="Arial"/>
          <w:sz w:val="28"/>
          <w:szCs w:val="28"/>
          <w:rtl/>
        </w:rPr>
        <w:t xml:space="preserve"> </w:t>
      </w:r>
      <w:r>
        <w:rPr>
          <w:rFonts w:cs="Arial" w:hint="cs"/>
          <w:sz w:val="28"/>
          <w:szCs w:val="28"/>
          <w:rtl/>
        </w:rPr>
        <w:t>לכתוב</w:t>
      </w:r>
      <w:r w:rsidRPr="00FF62FF">
        <w:rPr>
          <w:rFonts w:cs="Arial"/>
          <w:sz w:val="28"/>
          <w:szCs w:val="28"/>
          <w:rtl/>
        </w:rPr>
        <w:t xml:space="preserve"> </w:t>
      </w:r>
      <w:r w:rsidR="00552FE0" w:rsidRPr="00FF62FF">
        <w:rPr>
          <w:rFonts w:cs="Arial"/>
          <w:sz w:val="28"/>
          <w:szCs w:val="28"/>
          <w:rtl/>
        </w:rPr>
        <w:t>את סיפור חייך בהתאמה לאיכויות, לתכונות ולכישרונות המיוחדים לך</w:t>
      </w:r>
      <w:r w:rsidR="00552FE0">
        <w:rPr>
          <w:rFonts w:cs="Arial" w:hint="cs"/>
          <w:sz w:val="28"/>
          <w:szCs w:val="28"/>
          <w:rtl/>
        </w:rPr>
        <w:t>.</w:t>
      </w:r>
      <w:ins w:id="94" w:author="user" w:date="2020-12-09T03:57:00Z">
        <w:r w:rsidR="002D46BB">
          <w:rPr>
            <w:rFonts w:cs="Arial"/>
            <w:sz w:val="28"/>
            <w:szCs w:val="28"/>
          </w:rPr>
          <w:t>$</w:t>
        </w:r>
      </w:ins>
    </w:p>
    <w:p w14:paraId="2CF4C017" w14:textId="243E151E" w:rsidR="00552FE0" w:rsidRPr="00FF62FF" w:rsidRDefault="00552FE0" w:rsidP="00552FE0">
      <w:pPr>
        <w:jc w:val="center"/>
        <w:rPr>
          <w:sz w:val="28"/>
          <w:szCs w:val="28"/>
          <w:rtl/>
        </w:rPr>
      </w:pPr>
      <w:r w:rsidRPr="00FF62FF">
        <w:rPr>
          <w:rFonts w:cs="Arial"/>
          <w:sz w:val="28"/>
          <w:szCs w:val="28"/>
          <w:rtl/>
        </w:rPr>
        <w:t xml:space="preserve">אתה </w:t>
      </w:r>
      <w:r>
        <w:rPr>
          <w:rFonts w:cs="Arial" w:hint="cs"/>
          <w:sz w:val="28"/>
          <w:szCs w:val="28"/>
          <w:rtl/>
        </w:rPr>
        <w:t>רוכש כלים להגיע ל</w:t>
      </w:r>
      <w:r w:rsidRPr="00FF62FF">
        <w:rPr>
          <w:rFonts w:cs="Arial"/>
          <w:sz w:val="28"/>
          <w:szCs w:val="28"/>
          <w:rtl/>
        </w:rPr>
        <w:t>החלטות בחיים בצורה שקולה, רצינית ונבונה, על פי שאיפותיך</w:t>
      </w:r>
      <w:r w:rsidR="00601AC2">
        <w:rPr>
          <w:rFonts w:cs="Arial" w:hint="cs"/>
          <w:sz w:val="28"/>
          <w:szCs w:val="28"/>
          <w:rtl/>
        </w:rPr>
        <w:t xml:space="preserve"> ו</w:t>
      </w:r>
      <w:r w:rsidRPr="00FF62FF">
        <w:rPr>
          <w:rFonts w:cs="Arial"/>
          <w:sz w:val="28"/>
          <w:szCs w:val="28"/>
          <w:rtl/>
        </w:rPr>
        <w:t>ייעודך ולפי המצפן הפנימי שלך.</w:t>
      </w:r>
      <w:ins w:id="95" w:author="user" w:date="2020-12-09T03:57:00Z">
        <w:r w:rsidR="002D46BB">
          <w:rPr>
            <w:rFonts w:cs="Arial"/>
            <w:sz w:val="28"/>
            <w:szCs w:val="28"/>
          </w:rPr>
          <w:t>$</w:t>
        </w:r>
      </w:ins>
      <w:r w:rsidRPr="00FF62FF">
        <w:rPr>
          <w:rFonts w:cs="Arial"/>
          <w:sz w:val="28"/>
          <w:szCs w:val="28"/>
          <w:rtl/>
        </w:rPr>
        <w:t xml:space="preserve">  </w:t>
      </w:r>
      <w:commentRangeEnd w:id="88"/>
      <w:r>
        <w:rPr>
          <w:rStyle w:val="CommentReference"/>
          <w:rtl/>
        </w:rPr>
        <w:commentReference w:id="88"/>
      </w:r>
    </w:p>
    <w:p w14:paraId="726DD428" w14:textId="77777777" w:rsidR="003D696C" w:rsidRPr="00FF62FF" w:rsidRDefault="003D696C" w:rsidP="003D696C">
      <w:pPr>
        <w:jc w:val="center"/>
        <w:rPr>
          <w:sz w:val="28"/>
          <w:szCs w:val="28"/>
          <w:rtl/>
        </w:rPr>
      </w:pPr>
    </w:p>
    <w:p w14:paraId="7A71080D" w14:textId="77777777" w:rsidR="003D696C" w:rsidRPr="00FF62FF" w:rsidRDefault="003D696C" w:rsidP="003D696C">
      <w:pPr>
        <w:jc w:val="center"/>
        <w:rPr>
          <w:sz w:val="28"/>
          <w:szCs w:val="28"/>
          <w:rtl/>
        </w:rPr>
      </w:pPr>
      <w:bookmarkStart w:id="96" w:name="_GoBack"/>
    </w:p>
    <w:p w14:paraId="33659C8A" w14:textId="167779A8" w:rsidR="003D696C" w:rsidRDefault="003D696C" w:rsidP="008E1979">
      <w:pPr>
        <w:jc w:val="center"/>
        <w:rPr>
          <w:sz w:val="28"/>
          <w:szCs w:val="28"/>
          <w:rtl/>
        </w:rPr>
      </w:pPr>
      <w:commentRangeStart w:id="97"/>
      <w:r w:rsidRPr="00FF62FF">
        <w:rPr>
          <w:rFonts w:cs="Arial"/>
          <w:sz w:val="28"/>
          <w:szCs w:val="28"/>
          <w:rtl/>
        </w:rPr>
        <w:t xml:space="preserve">ככל שתצליח להציב </w:t>
      </w:r>
      <w:r w:rsidR="00A44FEE">
        <w:rPr>
          <w:rFonts w:cs="Arial" w:hint="cs"/>
          <w:sz w:val="28"/>
          <w:szCs w:val="28"/>
          <w:rtl/>
        </w:rPr>
        <w:t>לעצמך</w:t>
      </w:r>
      <w:r w:rsidRPr="00FF62FF">
        <w:rPr>
          <w:rFonts w:cs="Arial"/>
          <w:sz w:val="28"/>
          <w:szCs w:val="28"/>
          <w:rtl/>
        </w:rPr>
        <w:t xml:space="preserve"> יעדים אישיים </w:t>
      </w:r>
      <w:r w:rsidR="00A44FEE">
        <w:rPr>
          <w:rFonts w:cs="Arial" w:hint="cs"/>
          <w:sz w:val="28"/>
          <w:szCs w:val="28"/>
          <w:rtl/>
        </w:rPr>
        <w:t xml:space="preserve">המתאימים לכישרונות שלך ולתחומים </w:t>
      </w:r>
      <w:r w:rsidR="00601AC2">
        <w:rPr>
          <w:rFonts w:cs="Arial" w:hint="cs"/>
          <w:sz w:val="28"/>
          <w:szCs w:val="28"/>
          <w:rtl/>
        </w:rPr>
        <w:t>ש</w:t>
      </w:r>
      <w:r w:rsidR="00A44FEE">
        <w:rPr>
          <w:rFonts w:cs="Arial" w:hint="cs"/>
          <w:sz w:val="28"/>
          <w:szCs w:val="28"/>
          <w:rtl/>
        </w:rPr>
        <w:t>אליהם אתה מתחבר</w:t>
      </w:r>
      <w:r w:rsidR="00601AC2">
        <w:rPr>
          <w:rFonts w:cs="Arial" w:hint="cs"/>
          <w:sz w:val="28"/>
          <w:szCs w:val="28"/>
          <w:rtl/>
        </w:rPr>
        <w:t>,</w:t>
      </w:r>
      <w:r w:rsidR="00A44FEE">
        <w:rPr>
          <w:rFonts w:cs="Arial" w:hint="cs"/>
          <w:sz w:val="28"/>
          <w:szCs w:val="28"/>
          <w:rtl/>
        </w:rPr>
        <w:t xml:space="preserve"> </w:t>
      </w:r>
      <w:r w:rsidR="00601AC2">
        <w:rPr>
          <w:rFonts w:cs="Arial" w:hint="cs"/>
          <w:sz w:val="28"/>
          <w:szCs w:val="28"/>
          <w:rtl/>
        </w:rPr>
        <w:t xml:space="preserve">כך </w:t>
      </w:r>
      <w:r w:rsidRPr="00FF62FF">
        <w:rPr>
          <w:rFonts w:cs="Arial"/>
          <w:sz w:val="28"/>
          <w:szCs w:val="28"/>
          <w:rtl/>
        </w:rPr>
        <w:t xml:space="preserve">תחוש </w:t>
      </w:r>
      <w:r w:rsidR="00A44FEE">
        <w:rPr>
          <w:rFonts w:cs="Arial" w:hint="cs"/>
          <w:sz w:val="28"/>
          <w:szCs w:val="28"/>
          <w:rtl/>
        </w:rPr>
        <w:t>סיפוק רב יותר.</w:t>
      </w:r>
      <w:ins w:id="98" w:author="user" w:date="2020-12-09T04:02:00Z">
        <w:r w:rsidR="002D46BB">
          <w:rPr>
            <w:rFonts w:cs="Arial"/>
            <w:sz w:val="28"/>
            <w:szCs w:val="28"/>
          </w:rPr>
          <w:t>$</w:t>
        </w:r>
      </w:ins>
    </w:p>
    <w:p w14:paraId="03BD4EEF" w14:textId="0082ED6A" w:rsidR="00552FE0" w:rsidRDefault="00A44FEE" w:rsidP="00A44FEE">
      <w:pPr>
        <w:jc w:val="center"/>
        <w:rPr>
          <w:rFonts w:cs="Arial"/>
          <w:sz w:val="28"/>
          <w:szCs w:val="28"/>
          <w:rtl/>
        </w:rPr>
      </w:pPr>
      <w:r w:rsidRPr="00FF62FF">
        <w:rPr>
          <w:rFonts w:cs="Arial"/>
          <w:sz w:val="28"/>
          <w:szCs w:val="28"/>
          <w:rtl/>
        </w:rPr>
        <w:t xml:space="preserve">החלומות שלך כרגע מתבשלים בבטן. נסה להגשים אותם </w:t>
      </w:r>
      <w:r w:rsidR="00601AC2">
        <w:rPr>
          <w:rFonts w:cs="Arial" w:hint="cs"/>
          <w:sz w:val="28"/>
          <w:szCs w:val="28"/>
          <w:rtl/>
        </w:rPr>
        <w:t>בזה אחר זה,</w:t>
      </w:r>
      <w:r w:rsidRPr="00FF62FF">
        <w:rPr>
          <w:rFonts w:cs="Arial"/>
          <w:sz w:val="28"/>
          <w:szCs w:val="28"/>
          <w:rtl/>
        </w:rPr>
        <w:t xml:space="preserve"> באופן מסודר</w:t>
      </w:r>
      <w:r w:rsidR="00601AC2">
        <w:rPr>
          <w:rFonts w:cs="Arial" w:hint="cs"/>
          <w:sz w:val="28"/>
          <w:szCs w:val="28"/>
          <w:rtl/>
        </w:rPr>
        <w:t>.</w:t>
      </w:r>
      <w:r>
        <w:rPr>
          <w:rFonts w:cs="Arial" w:hint="cs"/>
          <w:sz w:val="28"/>
          <w:szCs w:val="28"/>
          <w:rtl/>
        </w:rPr>
        <w:t xml:space="preserve"> ז</w:t>
      </w:r>
      <w:r w:rsidR="00601AC2">
        <w:rPr>
          <w:rFonts w:cs="Arial" w:hint="cs"/>
          <w:sz w:val="28"/>
          <w:szCs w:val="28"/>
          <w:rtl/>
        </w:rPr>
        <w:t>ו</w:t>
      </w:r>
      <w:r>
        <w:rPr>
          <w:rFonts w:cs="Arial" w:hint="cs"/>
          <w:sz w:val="28"/>
          <w:szCs w:val="28"/>
          <w:rtl/>
        </w:rPr>
        <w:t xml:space="preserve"> הדרך אל האושר שלך.</w:t>
      </w:r>
      <w:ins w:id="99" w:author="user" w:date="2020-12-09T04:02:00Z">
        <w:r w:rsidR="002D46BB">
          <w:rPr>
            <w:rFonts w:cs="Arial"/>
            <w:sz w:val="28"/>
            <w:szCs w:val="28"/>
          </w:rPr>
          <w:t>$</w:t>
        </w:r>
      </w:ins>
    </w:p>
    <w:p w14:paraId="06A9D49D" w14:textId="39DAA4A5" w:rsidR="00601AC2" w:rsidRDefault="00552FE0" w:rsidP="00552FE0">
      <w:pPr>
        <w:jc w:val="center"/>
        <w:rPr>
          <w:rFonts w:cs="Arial"/>
          <w:sz w:val="28"/>
          <w:szCs w:val="28"/>
          <w:rtl/>
        </w:rPr>
      </w:pPr>
      <w:r w:rsidRPr="00FF62FF">
        <w:rPr>
          <w:rFonts w:cs="Arial"/>
          <w:sz w:val="28"/>
          <w:szCs w:val="28"/>
          <w:rtl/>
        </w:rPr>
        <w:t>כשתצליח לשפר את מצב הסחות דעת שאתה חווה בחייך יצאו ממך כוחות אדירים שלא חלמת שיש לך!</w:t>
      </w:r>
      <w:ins w:id="100" w:author="user" w:date="2020-12-09T04:02:00Z">
        <w:r w:rsidR="002D46BB">
          <w:rPr>
            <w:rFonts w:cs="Arial"/>
            <w:sz w:val="28"/>
            <w:szCs w:val="28"/>
          </w:rPr>
          <w:t>$</w:t>
        </w:r>
      </w:ins>
      <w:r w:rsidRPr="00FF62FF">
        <w:rPr>
          <w:rFonts w:cs="Arial"/>
          <w:sz w:val="28"/>
          <w:szCs w:val="28"/>
          <w:rtl/>
        </w:rPr>
        <w:t xml:space="preserve"> </w:t>
      </w:r>
    </w:p>
    <w:p w14:paraId="13D4FCC1" w14:textId="13EB1D12" w:rsidR="00552FE0" w:rsidRDefault="00552FE0" w:rsidP="00552FE0">
      <w:pPr>
        <w:jc w:val="center"/>
        <w:rPr>
          <w:sz w:val="28"/>
          <w:szCs w:val="28"/>
          <w:rtl/>
        </w:rPr>
      </w:pPr>
      <w:r w:rsidRPr="00FF62FF">
        <w:rPr>
          <w:rFonts w:cs="Arial"/>
          <w:sz w:val="28"/>
          <w:szCs w:val="28"/>
          <w:rtl/>
        </w:rPr>
        <w:t xml:space="preserve">כדאי לנסות להפחית הסחות, </w:t>
      </w:r>
      <w:r w:rsidR="00601AC2">
        <w:rPr>
          <w:rFonts w:cs="Arial" w:hint="cs"/>
          <w:sz w:val="28"/>
          <w:szCs w:val="28"/>
          <w:rtl/>
        </w:rPr>
        <w:t>כמו</w:t>
      </w:r>
      <w:r w:rsidRPr="00FF62FF">
        <w:rPr>
          <w:rFonts w:cs="Arial"/>
          <w:sz w:val="28"/>
          <w:szCs w:val="28"/>
          <w:rtl/>
        </w:rPr>
        <w:t xml:space="preserve"> להניח את ה</w:t>
      </w:r>
      <w:r w:rsidR="00601AC2">
        <w:rPr>
          <w:rFonts w:cs="Arial" w:hint="cs"/>
          <w:sz w:val="28"/>
          <w:szCs w:val="28"/>
          <w:rtl/>
        </w:rPr>
        <w:t>טל</w:t>
      </w:r>
      <w:r w:rsidRPr="00FF62FF">
        <w:rPr>
          <w:rFonts w:cs="Arial"/>
          <w:sz w:val="28"/>
          <w:szCs w:val="28"/>
          <w:rtl/>
        </w:rPr>
        <w:t>פון מחוץ לחדר בזמן למידה או יצירה.</w:t>
      </w:r>
      <w:ins w:id="101" w:author="user" w:date="2020-12-09T04:02:00Z">
        <w:r w:rsidR="002D46BB">
          <w:rPr>
            <w:rFonts w:cs="Arial"/>
            <w:sz w:val="28"/>
            <w:szCs w:val="28"/>
          </w:rPr>
          <w:t>$</w:t>
        </w:r>
      </w:ins>
      <w:r w:rsidRPr="00FF62FF">
        <w:rPr>
          <w:rFonts w:cs="Arial"/>
          <w:sz w:val="28"/>
          <w:szCs w:val="28"/>
          <w:rtl/>
        </w:rPr>
        <w:t xml:space="preserve"> </w:t>
      </w:r>
    </w:p>
    <w:p w14:paraId="6143539B" w14:textId="3DC6F349" w:rsidR="00C96C4B" w:rsidRDefault="00C96C4B" w:rsidP="00C96C4B">
      <w:pPr>
        <w:jc w:val="center"/>
        <w:rPr>
          <w:sz w:val="28"/>
          <w:szCs w:val="28"/>
          <w:rtl/>
        </w:rPr>
      </w:pPr>
      <w:r>
        <w:rPr>
          <w:rFonts w:cs="Arial"/>
          <w:sz w:val="28"/>
          <w:szCs w:val="28"/>
          <w:rtl/>
        </w:rPr>
        <w:t xml:space="preserve">אתה לומד להשתמש במדיה כדי להביא </w:t>
      </w:r>
      <w:r>
        <w:rPr>
          <w:rFonts w:cs="Arial" w:hint="cs"/>
          <w:sz w:val="28"/>
          <w:szCs w:val="28"/>
          <w:rtl/>
        </w:rPr>
        <w:t>בעזרתה</w:t>
      </w:r>
      <w:r>
        <w:rPr>
          <w:rFonts w:cs="Arial"/>
          <w:sz w:val="28"/>
          <w:szCs w:val="28"/>
          <w:rtl/>
        </w:rPr>
        <w:t xml:space="preserve"> כ</w:t>
      </w:r>
      <w:r>
        <w:rPr>
          <w:rFonts w:cs="Arial" w:hint="cs"/>
          <w:sz w:val="28"/>
          <w:szCs w:val="28"/>
          <w:rtl/>
        </w:rPr>
        <w:t>י</w:t>
      </w:r>
      <w:r>
        <w:rPr>
          <w:rFonts w:cs="Arial"/>
          <w:sz w:val="28"/>
          <w:szCs w:val="28"/>
          <w:rtl/>
        </w:rPr>
        <w:t>שרונות, תכונות, רעיונות ומיזמים שלך</w:t>
      </w:r>
      <w:r>
        <w:rPr>
          <w:rFonts w:cs="Arial" w:hint="cs"/>
          <w:sz w:val="28"/>
          <w:szCs w:val="28"/>
          <w:rtl/>
        </w:rPr>
        <w:t xml:space="preserve"> לידי ביטוי</w:t>
      </w:r>
      <w:r>
        <w:rPr>
          <w:rFonts w:cs="Arial"/>
          <w:sz w:val="28"/>
          <w:szCs w:val="28"/>
          <w:rtl/>
        </w:rPr>
        <w:t>.</w:t>
      </w:r>
      <w:ins w:id="102" w:author="user" w:date="2020-12-09T04:02:00Z">
        <w:r w:rsidR="002D46BB">
          <w:rPr>
            <w:rFonts w:cs="Arial"/>
            <w:sz w:val="28"/>
            <w:szCs w:val="28"/>
          </w:rPr>
          <w:t>$</w:t>
        </w:r>
      </w:ins>
    </w:p>
    <w:p w14:paraId="2F1F333F" w14:textId="147016C2" w:rsidR="0061134E" w:rsidRDefault="002F54BA" w:rsidP="0061134E">
      <w:pPr>
        <w:jc w:val="center"/>
        <w:rPr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נסה להשתמש ב</w:t>
      </w:r>
      <w:r>
        <w:rPr>
          <w:rFonts w:cs="Arial"/>
          <w:sz w:val="28"/>
          <w:szCs w:val="28"/>
          <w:rtl/>
        </w:rPr>
        <w:t xml:space="preserve">כלי המדיה כדי להוציא אל הפועל את היכולות המיוחדות שלך.  </w:t>
      </w:r>
      <w:r w:rsidR="00C96C4B">
        <w:rPr>
          <w:rFonts w:cs="Arial" w:hint="cs"/>
          <w:sz w:val="28"/>
          <w:szCs w:val="28"/>
          <w:rtl/>
        </w:rPr>
        <w:t>אל תיתן להם</w:t>
      </w:r>
      <w:r>
        <w:rPr>
          <w:rFonts w:cs="Arial"/>
          <w:sz w:val="28"/>
          <w:szCs w:val="28"/>
          <w:rtl/>
        </w:rPr>
        <w:t xml:space="preserve"> לטשטש את הגוון המיוחד שיש לך להביא לעולם.</w:t>
      </w:r>
      <w:r w:rsidR="0061134E">
        <w:rPr>
          <w:rFonts w:hint="cs"/>
          <w:sz w:val="28"/>
          <w:szCs w:val="28"/>
          <w:rtl/>
        </w:rPr>
        <w:t xml:space="preserve"> </w:t>
      </w:r>
      <w:r w:rsidR="0061134E">
        <w:rPr>
          <w:rFonts w:cs="Arial" w:hint="cs"/>
          <w:sz w:val="28"/>
          <w:szCs w:val="28"/>
          <w:rtl/>
        </w:rPr>
        <w:t>חשו</w:t>
      </w:r>
      <w:r w:rsidR="00601AC2">
        <w:rPr>
          <w:rFonts w:cs="Arial" w:hint="cs"/>
          <w:sz w:val="28"/>
          <w:szCs w:val="28"/>
          <w:rtl/>
        </w:rPr>
        <w:t>ֹ</w:t>
      </w:r>
      <w:r w:rsidR="0061134E">
        <w:rPr>
          <w:rFonts w:cs="Arial" w:hint="cs"/>
          <w:sz w:val="28"/>
          <w:szCs w:val="28"/>
          <w:rtl/>
        </w:rPr>
        <w:t>ב עצמאי, מקורי ויצירתי והשתדל להיות נאמן לערכיך ולדעותיך</w:t>
      </w:r>
      <w:r w:rsidR="0061134E">
        <w:rPr>
          <w:rFonts w:cs="Arial"/>
          <w:sz w:val="28"/>
          <w:szCs w:val="28"/>
          <w:rtl/>
        </w:rPr>
        <w:t>.</w:t>
      </w:r>
      <w:ins w:id="103" w:author="user" w:date="2020-12-09T04:02:00Z">
        <w:r w:rsidR="002D46BB">
          <w:rPr>
            <w:rFonts w:cs="Arial"/>
            <w:sz w:val="28"/>
            <w:szCs w:val="28"/>
          </w:rPr>
          <w:t>$</w:t>
        </w:r>
      </w:ins>
    </w:p>
    <w:p w14:paraId="2FABF3AE" w14:textId="2B25BEC9" w:rsidR="003D696C" w:rsidRDefault="003D696C" w:rsidP="00552FE0">
      <w:pPr>
        <w:jc w:val="center"/>
        <w:rPr>
          <w:rFonts w:cs="Arial"/>
          <w:sz w:val="28"/>
          <w:szCs w:val="28"/>
          <w:rtl/>
        </w:rPr>
      </w:pPr>
      <w:r w:rsidRPr="00FF62FF">
        <w:rPr>
          <w:rFonts w:cs="Arial"/>
          <w:sz w:val="28"/>
          <w:szCs w:val="28"/>
          <w:rtl/>
        </w:rPr>
        <w:t>ככל שתעמיק ותלמד מה הם הדברים החשובים לך באמת, מהו המצפן הפנימי שלך</w:t>
      </w:r>
      <w:r w:rsidR="00601AC2">
        <w:rPr>
          <w:rFonts w:cs="Arial" w:hint="cs"/>
          <w:sz w:val="28"/>
          <w:szCs w:val="28"/>
          <w:rtl/>
        </w:rPr>
        <w:t xml:space="preserve">, כך </w:t>
      </w:r>
      <w:r w:rsidRPr="00FF62FF">
        <w:rPr>
          <w:rFonts w:cs="Arial"/>
          <w:sz w:val="28"/>
          <w:szCs w:val="28"/>
          <w:rtl/>
        </w:rPr>
        <w:t>תצליח לכוון את חייך לעבר החלטות מספקות</w:t>
      </w:r>
      <w:r w:rsidR="00552FE0">
        <w:rPr>
          <w:rFonts w:cs="Arial" w:hint="cs"/>
          <w:sz w:val="28"/>
          <w:szCs w:val="28"/>
          <w:rtl/>
        </w:rPr>
        <w:t xml:space="preserve"> ובוגרות</w:t>
      </w:r>
      <w:r w:rsidR="00601AC2">
        <w:rPr>
          <w:rFonts w:cs="Arial" w:hint="cs"/>
          <w:sz w:val="28"/>
          <w:szCs w:val="28"/>
          <w:rtl/>
        </w:rPr>
        <w:t>,</w:t>
      </w:r>
      <w:r w:rsidR="00552FE0">
        <w:rPr>
          <w:rFonts w:cs="Arial" w:hint="cs"/>
          <w:sz w:val="28"/>
          <w:szCs w:val="28"/>
          <w:rtl/>
        </w:rPr>
        <w:t xml:space="preserve"> שיכניסו </w:t>
      </w:r>
      <w:r w:rsidR="00601AC2">
        <w:rPr>
          <w:rFonts w:cs="Arial" w:hint="cs"/>
          <w:sz w:val="28"/>
          <w:szCs w:val="28"/>
          <w:rtl/>
        </w:rPr>
        <w:t xml:space="preserve">להם </w:t>
      </w:r>
      <w:r w:rsidR="00552FE0">
        <w:rPr>
          <w:rFonts w:cs="Arial" w:hint="cs"/>
          <w:sz w:val="28"/>
          <w:szCs w:val="28"/>
          <w:rtl/>
        </w:rPr>
        <w:t>עומק ואנרגיה.</w:t>
      </w:r>
      <w:ins w:id="104" w:author="user" w:date="2020-12-09T04:02:00Z">
        <w:r w:rsidR="002D46BB">
          <w:rPr>
            <w:rFonts w:cs="Arial"/>
            <w:sz w:val="28"/>
            <w:szCs w:val="28"/>
          </w:rPr>
          <w:t>$</w:t>
        </w:r>
      </w:ins>
      <w:r w:rsidRPr="00FF62FF">
        <w:rPr>
          <w:rFonts w:cs="Arial"/>
          <w:sz w:val="28"/>
          <w:szCs w:val="28"/>
          <w:rtl/>
        </w:rPr>
        <w:t xml:space="preserve"> </w:t>
      </w:r>
      <w:commentRangeEnd w:id="97"/>
      <w:r w:rsidR="00655EA8">
        <w:rPr>
          <w:rStyle w:val="CommentReference"/>
          <w:rtl/>
        </w:rPr>
        <w:commentReference w:id="97"/>
      </w:r>
    </w:p>
    <w:bookmarkEnd w:id="96"/>
    <w:p w14:paraId="319A6939" w14:textId="77777777" w:rsidR="002F54BA" w:rsidRPr="00FF62FF" w:rsidRDefault="002F54BA" w:rsidP="00C8297B">
      <w:pPr>
        <w:jc w:val="center"/>
        <w:rPr>
          <w:sz w:val="28"/>
          <w:szCs w:val="28"/>
          <w:rtl/>
        </w:rPr>
      </w:pPr>
    </w:p>
    <w:p w14:paraId="72B01A59" w14:textId="77777777" w:rsidR="003D696C" w:rsidRPr="00F71BE1" w:rsidRDefault="003D696C" w:rsidP="003D696C">
      <w:pPr>
        <w:rPr>
          <w:sz w:val="28"/>
          <w:szCs w:val="28"/>
        </w:rPr>
      </w:pPr>
    </w:p>
    <w:p w14:paraId="28DA2841" w14:textId="77777777" w:rsidR="009362DD" w:rsidRPr="003D696C" w:rsidRDefault="009362DD"/>
    <w:sectPr w:rsidR="009362DD" w:rsidRPr="003D696C" w:rsidSect="00CF679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סער חלק" w:date="2020-12-03T11:58:00Z" w:initials="סח">
    <w:p w14:paraId="23CADDDA" w14:textId="4EB98CEA" w:rsidR="00655EA8" w:rsidRDefault="00655EA8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70-100%</w:t>
      </w:r>
    </w:p>
  </w:comment>
  <w:comment w:id="10" w:author="סער חלק" w:date="2020-11-28T22:02:00Z" w:initials="סח">
    <w:p w14:paraId="4EF623A8" w14:textId="77777777" w:rsidR="003D696C" w:rsidRDefault="003D696C" w:rsidP="003D696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  <w:rFonts w:hint="cs"/>
          <w:rtl/>
        </w:rPr>
        <w:t>50-69%</w:t>
      </w:r>
    </w:p>
  </w:comment>
  <w:comment w:id="15" w:author="Etai Shaulian" w:date="2020-12-01T10:05:00Z" w:initials="ES">
    <w:p w14:paraId="66C5AED9" w14:textId="4EE8E25E" w:rsidR="00B63E1F" w:rsidRDefault="00B63E1F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49 ומטה</w:t>
      </w:r>
    </w:p>
  </w:comment>
  <w:comment w:id="21" w:author="סער חלק" w:date="2020-12-03T11:58:00Z" w:initials="סח">
    <w:p w14:paraId="5DC591BF" w14:textId="5484E48E" w:rsidR="00655EA8" w:rsidRDefault="00655EA8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70-100%</w:t>
      </w:r>
    </w:p>
  </w:comment>
  <w:comment w:id="31" w:author="Etai Shaulian" w:date="2020-12-01T10:19:00Z" w:initials="ES">
    <w:p w14:paraId="1F6361DC" w14:textId="276B43B1" w:rsidR="007C50CB" w:rsidRDefault="007C50CB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50-69%</w:t>
      </w:r>
    </w:p>
  </w:comment>
  <w:comment w:id="43" w:author="Etai Shaulian" w:date="2020-12-01T10:15:00Z" w:initials="ES">
    <w:p w14:paraId="3E8433BE" w14:textId="4A788837" w:rsidR="0084667D" w:rsidRDefault="0084667D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0-49%</w:t>
      </w:r>
    </w:p>
  </w:comment>
  <w:comment w:id="57" w:author="סער חלק" w:date="2020-11-28T22:20:00Z" w:initials="סח">
    <w:p w14:paraId="745A07C0" w14:textId="77777777" w:rsidR="003D696C" w:rsidRDefault="003D696C" w:rsidP="003D696C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70-100%</w:t>
      </w:r>
    </w:p>
  </w:comment>
  <w:comment w:id="64" w:author="סער חלק" w:date="2020-11-28T22:20:00Z" w:initials="סח">
    <w:p w14:paraId="3CE8541A" w14:textId="77777777" w:rsidR="003D696C" w:rsidRDefault="003D696C" w:rsidP="003D696C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50-69%</w:t>
      </w:r>
    </w:p>
  </w:comment>
  <w:comment w:id="74" w:author="סער חלק" w:date="2020-11-28T22:21:00Z" w:initials="סח">
    <w:p w14:paraId="37EF2CF5" w14:textId="77777777" w:rsidR="003D696C" w:rsidRDefault="003D696C" w:rsidP="003D696C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0-49%</w:t>
      </w:r>
    </w:p>
  </w:comment>
  <w:comment w:id="80" w:author="סער חלק" w:date="2020-11-28T22:24:00Z" w:initials="סח">
    <w:p w14:paraId="6D9C7FBA" w14:textId="77777777" w:rsidR="003D696C" w:rsidRDefault="003D696C" w:rsidP="003D696C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70-100%</w:t>
      </w:r>
    </w:p>
  </w:comment>
  <w:comment w:id="88" w:author="סער חלק" w:date="2020-11-28T22:24:00Z" w:initials="סח">
    <w:p w14:paraId="4479FBA3" w14:textId="0B826B4F" w:rsidR="00552FE0" w:rsidRDefault="00552FE0" w:rsidP="00552FE0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50-69%</w:t>
      </w:r>
    </w:p>
  </w:comment>
  <w:comment w:id="97" w:author="סער חלק" w:date="2020-12-03T11:59:00Z" w:initials="סח">
    <w:p w14:paraId="734E58F0" w14:textId="6FEF3F13" w:rsidR="00655EA8" w:rsidRDefault="00655EA8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0-49%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3CADDDA" w15:done="0"/>
  <w15:commentEx w15:paraId="4EF623A8" w15:done="0"/>
  <w15:commentEx w15:paraId="66C5AED9" w15:done="0"/>
  <w15:commentEx w15:paraId="5DC591BF" w15:done="0"/>
  <w15:commentEx w15:paraId="1F6361DC" w15:done="0"/>
  <w15:commentEx w15:paraId="3E8433BE" w15:done="0"/>
  <w15:commentEx w15:paraId="745A07C0" w15:done="0"/>
  <w15:commentEx w15:paraId="3CE8541A" w15:done="0"/>
  <w15:commentEx w15:paraId="37EF2CF5" w15:done="0"/>
  <w15:commentEx w15:paraId="6D9C7FBA" w15:done="0"/>
  <w15:commentEx w15:paraId="4479FBA3" w15:done="0"/>
  <w15:commentEx w15:paraId="734E58F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35160" w16cex:dateUtc="2020-12-03T09:58:00Z"/>
  <w16cex:commentExtensible w16cex:durableId="236D4782" w16cex:dateUtc="2020-11-28T20:02:00Z"/>
  <w16cex:commentExtensible w16cex:durableId="2373517D" w16cex:dateUtc="2020-12-03T09:58:00Z"/>
  <w16cex:commentExtensible w16cex:durableId="236D4BB8" w16cex:dateUtc="2020-11-28T20:20:00Z"/>
  <w16cex:commentExtensible w16cex:durableId="236D4BC5" w16cex:dateUtc="2020-11-28T20:20:00Z"/>
  <w16cex:commentExtensible w16cex:durableId="236D4BD0" w16cex:dateUtc="2020-11-28T20:21:00Z"/>
  <w16cex:commentExtensible w16cex:durableId="236D4CB4" w16cex:dateUtc="2020-11-28T20:24:00Z"/>
  <w16cex:commentExtensible w16cex:durableId="23735194" w16cex:dateUtc="2020-12-03T09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CADDDA" w16cid:durableId="23735160"/>
  <w16cid:commentId w16cid:paraId="4EF623A8" w16cid:durableId="236D4782"/>
  <w16cid:commentId w16cid:paraId="66C5AED9" w16cid:durableId="237093F7"/>
  <w16cid:commentId w16cid:paraId="5DC591BF" w16cid:durableId="2373517D"/>
  <w16cid:commentId w16cid:paraId="1F6361DC" w16cid:durableId="23709723"/>
  <w16cid:commentId w16cid:paraId="3E8433BE" w16cid:durableId="2370965B"/>
  <w16cid:commentId w16cid:paraId="745A07C0" w16cid:durableId="236D4BB8"/>
  <w16cid:commentId w16cid:paraId="3CE8541A" w16cid:durableId="236D4BC5"/>
  <w16cid:commentId w16cid:paraId="37EF2CF5" w16cid:durableId="236D4BD0"/>
  <w16cid:commentId w16cid:paraId="6D9C7FBA" w16cid:durableId="236D4CB4"/>
  <w16cid:commentId w16cid:paraId="4479FBA3" w16cid:durableId="2370AAE3"/>
  <w16cid:commentId w16cid:paraId="734E58F0" w16cid:durableId="2373519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12526"/>
    <w:multiLevelType w:val="hybridMultilevel"/>
    <w:tmpl w:val="50845C0E"/>
    <w:lvl w:ilvl="0" w:tplc="EB3015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ser">
    <w15:presenceInfo w15:providerId="None" w15:userId="user"/>
  </w15:person>
  <w15:person w15:author="סער חלק">
    <w15:presenceInfo w15:providerId="None" w15:userId="סער חלק"/>
  </w15:person>
  <w15:person w15:author="Etai Shaulian">
    <w15:presenceInfo w15:providerId="AD" w15:userId="S::Etai.Shaulian@365.ono.ac.il::b1c00a9b-8c50-4a57-ae5a-85f0c13d79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96C"/>
    <w:rsid w:val="0004236A"/>
    <w:rsid w:val="00084C3C"/>
    <w:rsid w:val="001679C5"/>
    <w:rsid w:val="0019428B"/>
    <w:rsid w:val="00223CF0"/>
    <w:rsid w:val="00241774"/>
    <w:rsid w:val="002915A8"/>
    <w:rsid w:val="002A040D"/>
    <w:rsid w:val="002A6D05"/>
    <w:rsid w:val="002D46BB"/>
    <w:rsid w:val="002F54BA"/>
    <w:rsid w:val="003148C5"/>
    <w:rsid w:val="00357E01"/>
    <w:rsid w:val="003760AE"/>
    <w:rsid w:val="003A0C9C"/>
    <w:rsid w:val="003D696C"/>
    <w:rsid w:val="00552FE0"/>
    <w:rsid w:val="00554F9F"/>
    <w:rsid w:val="00601AC2"/>
    <w:rsid w:val="0061134E"/>
    <w:rsid w:val="00612E5B"/>
    <w:rsid w:val="0064706F"/>
    <w:rsid w:val="00655EA8"/>
    <w:rsid w:val="007C50CB"/>
    <w:rsid w:val="00836697"/>
    <w:rsid w:val="0084667D"/>
    <w:rsid w:val="00880F74"/>
    <w:rsid w:val="008A2A7C"/>
    <w:rsid w:val="008E1979"/>
    <w:rsid w:val="009362DD"/>
    <w:rsid w:val="00986B83"/>
    <w:rsid w:val="009E4D8D"/>
    <w:rsid w:val="00A44FEE"/>
    <w:rsid w:val="00A53EFF"/>
    <w:rsid w:val="00A90E8E"/>
    <w:rsid w:val="00A962F3"/>
    <w:rsid w:val="00AB68A4"/>
    <w:rsid w:val="00B427B5"/>
    <w:rsid w:val="00B63E1F"/>
    <w:rsid w:val="00BB22B3"/>
    <w:rsid w:val="00BF0593"/>
    <w:rsid w:val="00C57D11"/>
    <w:rsid w:val="00C8297B"/>
    <w:rsid w:val="00C96C4B"/>
    <w:rsid w:val="00C97B16"/>
    <w:rsid w:val="00CC6D1D"/>
    <w:rsid w:val="00CC6E3B"/>
    <w:rsid w:val="00CD331B"/>
    <w:rsid w:val="00CF679E"/>
    <w:rsid w:val="00D4070E"/>
    <w:rsid w:val="00D632EF"/>
    <w:rsid w:val="00DC30F0"/>
    <w:rsid w:val="00F81A34"/>
    <w:rsid w:val="00FB1FCC"/>
    <w:rsid w:val="00FD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8A244"/>
  <w15:chartTrackingRefBased/>
  <w15:docId w15:val="{4F0CEBDF-20A9-44B6-BC4C-3B5AC8C9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34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D69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69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696C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96C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96C"/>
    <w:rPr>
      <w:rFonts w:ascii="Tahoma" w:hAnsi="Tahoma" w:cs="Tahoma"/>
      <w:sz w:val="18"/>
      <w:szCs w:val="18"/>
    </w:rPr>
  </w:style>
  <w:style w:type="paragraph" w:styleId="ListParagraph">
    <w:name w:val="List Paragraph"/>
    <w:basedOn w:val="Normal"/>
    <w:uiPriority w:val="34"/>
    <w:qFormat/>
    <w:rsid w:val="00B63E1F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3E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3E1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55E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7585789AA7424EBDC1F1F096F9FA59" ma:contentTypeVersion="2" ma:contentTypeDescription="Create a new document." ma:contentTypeScope="" ma:versionID="c2e69949953ac0e816518de75a7a19c1">
  <xsd:schema xmlns:xsd="http://www.w3.org/2001/XMLSchema" xmlns:xs="http://www.w3.org/2001/XMLSchema" xmlns:p="http://schemas.microsoft.com/office/2006/metadata/properties" xmlns:ns3="db2dc35e-ff3d-453d-9d43-a1c69c4697cb" targetNamespace="http://schemas.microsoft.com/office/2006/metadata/properties" ma:root="true" ma:fieldsID="8ff1b708a303670fdbb8480539dade94" ns3:_="">
    <xsd:import namespace="db2dc35e-ff3d-453d-9d43-a1c69c4697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2dc35e-ff3d-453d-9d43-a1c69c4697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AD822D-392F-436C-9C00-E71798D95C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2dc35e-ff3d-453d-9d43-a1c69c4697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061BA0-1356-44C3-846D-A7E0A6525A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13C38B-910B-42E4-ACE0-03F84640927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</Pages>
  <Words>1471</Words>
  <Characters>8389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סער חלק</dc:creator>
  <cp:keywords/>
  <dc:description/>
  <cp:lastModifiedBy>user</cp:lastModifiedBy>
  <cp:revision>28</cp:revision>
  <dcterms:created xsi:type="dcterms:W3CDTF">2020-11-30T18:53:00Z</dcterms:created>
  <dcterms:modified xsi:type="dcterms:W3CDTF">2020-12-09T13:40:00Z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0x010100CE7585789AA7424EBDC1F1F096F9FA59</vt:lpwstr>
  </property>
</Properties>
</file>